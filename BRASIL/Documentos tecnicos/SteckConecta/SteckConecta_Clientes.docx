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10EA4E2B" w:rsidR="00C14F7E" w:rsidRPr="00101C1E" w:rsidRDefault="00AE548D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Justificativa</w:t>
      </w:r>
    </w:p>
    <w:p w14:paraId="0B71424E" w14:textId="77777777" w:rsidR="000B0AE8" w:rsidRPr="00101C1E" w:rsidRDefault="000B0AE8" w:rsidP="001B6EF6">
      <w:pPr>
        <w:jc w:val="both"/>
        <w:rPr>
          <w:rFonts w:ascii="Montserrat" w:hAnsi="Montserrat"/>
        </w:rPr>
      </w:pPr>
    </w:p>
    <w:p w14:paraId="3AFA7AB8" w14:textId="524BB52F" w:rsidR="00F26242" w:rsidRPr="00F26242" w:rsidRDefault="00D56889" w:rsidP="00F2624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Liberar rotina </w:t>
      </w:r>
      <w:r w:rsidR="00E60389">
        <w:rPr>
          <w:rFonts w:ascii="Montserrat" w:hAnsi="Montserrat"/>
        </w:rPr>
        <w:t xml:space="preserve">“STECK_SA1” </w:t>
      </w:r>
      <w:r>
        <w:rPr>
          <w:rFonts w:ascii="Montserrat" w:hAnsi="Montserrat"/>
        </w:rPr>
        <w:t xml:space="preserve">de exportação do cadastro de cliente da empresa 11 filial 01 para planilha em formato </w:t>
      </w:r>
      <w:proofErr w:type="spellStart"/>
      <w:r>
        <w:rPr>
          <w:rFonts w:ascii="Montserrat" w:hAnsi="Montserrat"/>
        </w:rPr>
        <w:t>ms-excel</w:t>
      </w:r>
      <w:proofErr w:type="spellEnd"/>
      <w:r>
        <w:rPr>
          <w:rFonts w:ascii="Montserrat" w:hAnsi="Montserrat"/>
        </w:rPr>
        <w:t xml:space="preserve"> conforme solicitado. A rotina será executada através do gerenciador de schedules do Prothe</w:t>
      </w:r>
      <w:r w:rsidR="00B0659D">
        <w:rPr>
          <w:rFonts w:ascii="Montserrat" w:hAnsi="Montserrat"/>
        </w:rPr>
        <w:t>u</w:t>
      </w:r>
      <w:r>
        <w:rPr>
          <w:rFonts w:ascii="Montserrat" w:hAnsi="Montserrat"/>
        </w:rPr>
        <w:t>s</w:t>
      </w:r>
      <w:r w:rsidR="00E60389">
        <w:rPr>
          <w:rFonts w:ascii="Montserrat" w:hAnsi="Montserrat"/>
        </w:rPr>
        <w:t>, mas também poderá ser executada através da chamada em menus.</w:t>
      </w: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70FA4803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Est</w:t>
      </w:r>
      <w:r w:rsidR="00D56889">
        <w:rPr>
          <w:rFonts w:ascii="Montserrat" w:hAnsi="Montserrat"/>
        </w:rPr>
        <w:t>a rotina exporta o cadastro de clientes contidos na tabela (SA1) apenas da empresa 11 e filial 01 conforme solicitação pelo cliente.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037CA97B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Definição</w:t>
      </w:r>
    </w:p>
    <w:p w14:paraId="607E76D3" w14:textId="7FA74E7A" w:rsidR="00101C1E" w:rsidRDefault="00101C1E" w:rsidP="001B6EF6">
      <w:pPr>
        <w:jc w:val="both"/>
        <w:rPr>
          <w:rFonts w:ascii="Montserrat" w:hAnsi="Montserrat"/>
        </w:rPr>
      </w:pPr>
    </w:p>
    <w:p w14:paraId="6C6EF64F" w14:textId="76431EE2" w:rsidR="00E60389" w:rsidRDefault="00E60389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1 – Compile a rotina “STECK_SA1” no repositório usado pelo gerenciador de Jobs/Schedules.</w:t>
      </w:r>
    </w:p>
    <w:p w14:paraId="74E8F5EF" w14:textId="14BE87DD" w:rsidR="00E60389" w:rsidRDefault="00E60389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</w:p>
    <w:p w14:paraId="507A89B1" w14:textId="07A8F99E" w:rsidR="00B0659D" w:rsidRDefault="00E60389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2</w:t>
      </w:r>
      <w:r w:rsidR="00B0659D">
        <w:rPr>
          <w:rFonts w:ascii="Montserrat" w:hAnsi="Montserrat"/>
        </w:rPr>
        <w:t xml:space="preserve"> – Acesse o módulo configurador do ERP Protheus e crie o agendamento da rotina conforme necessidade da empresa</w:t>
      </w:r>
      <w:r>
        <w:rPr>
          <w:rFonts w:ascii="Montserrat" w:hAnsi="Montserrat"/>
        </w:rPr>
        <w:t>.</w:t>
      </w:r>
    </w:p>
    <w:p w14:paraId="7F7ADFD3" w14:textId="27E9AF0B" w:rsidR="00B0659D" w:rsidRDefault="00B0659D" w:rsidP="001B6EF6">
      <w:pPr>
        <w:jc w:val="both"/>
        <w:rPr>
          <w:rFonts w:ascii="Montserrat" w:hAnsi="Montserrat"/>
        </w:rPr>
      </w:pPr>
    </w:p>
    <w:p w14:paraId="4AED098B" w14:textId="3869EAAB" w:rsidR="00B0659D" w:rsidRDefault="00B0659D" w:rsidP="001B6EF6">
      <w:pPr>
        <w:jc w:val="both"/>
        <w:rPr>
          <w:rFonts w:ascii="Montserrat" w:hAnsi="Montserrat"/>
        </w:rPr>
      </w:pPr>
      <w:r w:rsidRPr="00B0659D">
        <w:rPr>
          <w:rFonts w:ascii="Montserrat" w:hAnsi="Montserrat"/>
          <w:noProof/>
        </w:rPr>
        <w:drawing>
          <wp:inline distT="0" distB="0" distL="0" distR="0" wp14:anchorId="51CA09A9" wp14:editId="4EE16844">
            <wp:extent cx="1181161" cy="3029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686" w14:textId="781E3B1D" w:rsidR="00B0659D" w:rsidRDefault="00B0659D" w:rsidP="001B6EF6">
      <w:pPr>
        <w:jc w:val="both"/>
        <w:rPr>
          <w:rFonts w:ascii="Montserrat" w:hAnsi="Montserrat"/>
        </w:rPr>
      </w:pPr>
    </w:p>
    <w:p w14:paraId="3ACEB3A8" w14:textId="0782F428" w:rsidR="006C14AA" w:rsidRDefault="006C14AA" w:rsidP="001B6EF6">
      <w:pPr>
        <w:jc w:val="both"/>
        <w:rPr>
          <w:rFonts w:ascii="Montserrat" w:hAnsi="Montserrat"/>
        </w:rPr>
      </w:pPr>
      <w:r w:rsidRPr="006C14AA">
        <w:rPr>
          <w:rFonts w:ascii="Montserrat" w:hAnsi="Montserrat"/>
          <w:noProof/>
        </w:rPr>
        <w:lastRenderedPageBreak/>
        <w:drawing>
          <wp:inline distT="0" distB="0" distL="0" distR="0" wp14:anchorId="45DD5F73" wp14:editId="6C0C54D2">
            <wp:extent cx="6309360" cy="4254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F8D" w14:textId="301EFB12" w:rsidR="00B0659D" w:rsidRDefault="00B0659D" w:rsidP="001B6EF6">
      <w:pPr>
        <w:jc w:val="both"/>
        <w:rPr>
          <w:rFonts w:ascii="Montserrat" w:hAnsi="Montserrat"/>
        </w:rPr>
      </w:pPr>
    </w:p>
    <w:p w14:paraId="2F92A1E7" w14:textId="0207278F" w:rsidR="006C14AA" w:rsidRDefault="006C14AA" w:rsidP="001B6EF6">
      <w:pPr>
        <w:jc w:val="both"/>
        <w:rPr>
          <w:rFonts w:ascii="Montserrat" w:hAnsi="Montserrat"/>
        </w:rPr>
      </w:pPr>
    </w:p>
    <w:p w14:paraId="6785466E" w14:textId="2F02BF55" w:rsidR="006C14AA" w:rsidRDefault="006C14AA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Clique no botão de recorrência </w:t>
      </w:r>
      <w:r w:rsidRPr="006C14AA">
        <w:rPr>
          <w:rFonts w:ascii="Montserrat" w:hAnsi="Montserrat"/>
          <w:noProof/>
        </w:rPr>
        <w:drawing>
          <wp:inline distT="0" distB="0" distL="0" distR="0" wp14:anchorId="2582D712" wp14:editId="2781861D">
            <wp:extent cx="215911" cy="3111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</w:rPr>
        <w:t xml:space="preserve"> e defina a periodicidade que a exportação deverá ser executada:</w:t>
      </w:r>
    </w:p>
    <w:p w14:paraId="1FDE963A" w14:textId="1772ED95" w:rsidR="006C14AA" w:rsidRDefault="006C14AA" w:rsidP="001B6EF6">
      <w:pPr>
        <w:jc w:val="both"/>
        <w:rPr>
          <w:rFonts w:ascii="Montserrat" w:hAnsi="Montserrat"/>
        </w:rPr>
      </w:pPr>
      <w:r w:rsidRPr="006C14AA">
        <w:rPr>
          <w:rFonts w:ascii="Montserrat" w:hAnsi="Montserrat"/>
          <w:noProof/>
        </w:rPr>
        <w:lastRenderedPageBreak/>
        <w:drawing>
          <wp:inline distT="0" distB="0" distL="0" distR="0" wp14:anchorId="6479AD0C" wp14:editId="2AF09F92">
            <wp:extent cx="3568883" cy="22543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2E78" w14:textId="4130740E" w:rsidR="006C14AA" w:rsidRDefault="006C14AA" w:rsidP="001B6EF6">
      <w:pPr>
        <w:jc w:val="both"/>
        <w:rPr>
          <w:rFonts w:ascii="Montserrat" w:hAnsi="Montserrat"/>
        </w:rPr>
      </w:pPr>
    </w:p>
    <w:p w14:paraId="7AE11B58" w14:textId="7514A611" w:rsidR="006C14AA" w:rsidRDefault="006C14AA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Ao término de cada execução será gerada uma planilha em formato </w:t>
      </w:r>
      <w:proofErr w:type="spellStart"/>
      <w:r>
        <w:rPr>
          <w:rFonts w:ascii="Montserrat" w:hAnsi="Montserrat"/>
        </w:rPr>
        <w:t>ms-excel</w:t>
      </w:r>
      <w:proofErr w:type="spellEnd"/>
      <w:r>
        <w:rPr>
          <w:rFonts w:ascii="Montserrat" w:hAnsi="Montserrat"/>
        </w:rPr>
        <w:t xml:space="preserve"> conforme exemplo abaixo:</w:t>
      </w:r>
    </w:p>
    <w:p w14:paraId="30E03529" w14:textId="77777777" w:rsidR="00881B0B" w:rsidRDefault="00881B0B" w:rsidP="001B6EF6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433DC67" w14:textId="5A53C917" w:rsidR="006C14AA" w:rsidRDefault="00881B0B" w:rsidP="001B6EF6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\arquivos\SFTP-INTEGRAÇÕES\STECKCONECTA\PENDING\</w:t>
      </w:r>
      <w:r w:rsidRPr="00881B0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stk_cad202205_20220506105630.xlsx</w:t>
      </w:r>
    </w:p>
    <w:p w14:paraId="16822986" w14:textId="77777777" w:rsidR="00881B0B" w:rsidRDefault="00881B0B" w:rsidP="001B6EF6">
      <w:pPr>
        <w:jc w:val="both"/>
        <w:rPr>
          <w:rFonts w:ascii="Montserrat" w:hAnsi="Montserrat"/>
        </w:rPr>
      </w:pPr>
    </w:p>
    <w:sectPr w:rsidR="00881B0B" w:rsidSect="0040675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8D20" w14:textId="77777777" w:rsidR="002C19E4" w:rsidRDefault="002C19E4" w:rsidP="005E79E1">
      <w:r>
        <w:separator/>
      </w:r>
    </w:p>
  </w:endnote>
  <w:endnote w:type="continuationSeparator" w:id="0">
    <w:p w14:paraId="4418AA21" w14:textId="77777777" w:rsidR="002C19E4" w:rsidRDefault="002C19E4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483BC554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E60389">
            <w:rPr>
              <w:noProof/>
            </w:rPr>
            <w:t>09/05/2022 10:16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24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1E65" w14:textId="77777777" w:rsidR="002C19E4" w:rsidRDefault="002C19E4" w:rsidP="005E79E1">
      <w:r>
        <w:separator/>
      </w:r>
    </w:p>
  </w:footnote>
  <w:footnote w:type="continuationSeparator" w:id="0">
    <w:p w14:paraId="06EFE276" w14:textId="77777777" w:rsidR="002C19E4" w:rsidRDefault="002C19E4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0" w:author="Aline Resende" w:date="2021-11-05T08:12:00Z">
        <w:tblPr>
          <w:tblStyle w:val="Tabelacomgrade"/>
          <w:tblW w:w="0" w:type="auto"/>
          <w:tblLook w:val="04A0" w:firstRow="1" w:lastRow="0" w:firstColumn="1" w:lastColumn="0" w:noHBand="0" w:noVBand="1"/>
        </w:tblPr>
      </w:tblPrChange>
    </w:tblPr>
    <w:tblGrid>
      <w:gridCol w:w="846"/>
      <w:gridCol w:w="3262"/>
      <w:gridCol w:w="990"/>
      <w:gridCol w:w="3119"/>
      <w:gridCol w:w="1709"/>
      <w:tblGridChange w:id="1">
        <w:tblGrid>
          <w:gridCol w:w="846"/>
          <w:gridCol w:w="3262"/>
          <w:gridCol w:w="855"/>
          <w:gridCol w:w="135"/>
          <w:gridCol w:w="3119"/>
          <w:gridCol w:w="1709"/>
        </w:tblGrid>
      </w:tblGridChange>
    </w:tblGrid>
    <w:tr w:rsidR="00406752" w:rsidRPr="00101C1E" w14:paraId="0765C885" w14:textId="77777777" w:rsidTr="00FE78C0">
      <w:tc>
        <w:tcPr>
          <w:tcW w:w="8217" w:type="dxa"/>
          <w:gridSpan w:val="4"/>
          <w:vAlign w:val="center"/>
          <w:tcPrChange w:id="2" w:author="Aline Resende" w:date="2021-11-05T08:12:00Z">
            <w:tcPr>
              <w:tcW w:w="4963" w:type="dxa"/>
              <w:gridSpan w:val="3"/>
              <w:tcBorders>
                <w:top w:val="single" w:sz="4" w:space="0" w:color="auto"/>
                <w:left w:val="single" w:sz="4" w:space="0" w:color="auto"/>
                <w:bottom w:val="nil"/>
                <w:right w:val="nil"/>
              </w:tcBorders>
              <w:vAlign w:val="center"/>
            </w:tcPr>
          </w:tcPrChange>
        </w:tcPr>
        <w:p w14:paraId="75573948" w14:textId="37465143" w:rsidR="00406752" w:rsidRPr="0074718F" w:rsidRDefault="00FE61F7" w:rsidP="00406752">
          <w:pPr>
            <w:rPr>
              <w:rFonts w:ascii="Montserrat" w:hAnsi="Montserrat"/>
              <w:b/>
              <w:bCs/>
              <w:sz w:val="28"/>
              <w:szCs w:val="28"/>
              <w:rPrChange w:id="3" w:author="Aline Resende" w:date="2021-11-05T08:12:00Z">
                <w:rPr>
                  <w:rFonts w:ascii="Montserrat" w:hAnsi="Montserrat"/>
                  <w:sz w:val="24"/>
                  <w:szCs w:val="24"/>
                </w:rPr>
              </w:rPrChange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Título do Procedimento</w:t>
          </w:r>
        </w:p>
      </w:tc>
      <w:tc>
        <w:tcPr>
          <w:tcW w:w="1709" w:type="dxa"/>
          <w:vAlign w:val="center"/>
          <w:tcPrChange w:id="4" w:author="Aline Resende" w:date="2021-11-05T08:12:00Z">
            <w:tcPr>
              <w:tcW w:w="4963" w:type="dxa"/>
              <w:gridSpan w:val="3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2E3D795E" w14:textId="083CEA39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proofErr w:type="gramStart"/>
          <w:r w:rsidRPr="00101C1E">
            <w:rPr>
              <w:rFonts w:ascii="Montserrat" w:hAnsi="Montserrat"/>
              <w:b/>
              <w:bCs/>
              <w:sz w:val="24"/>
              <w:szCs w:val="24"/>
            </w:rPr>
            <w:t>P</w:t>
          </w:r>
          <w:r w:rsidR="00FE61F7">
            <w:rPr>
              <w:rFonts w:ascii="Montserrat" w:hAnsi="Montserrat"/>
              <w:b/>
              <w:bCs/>
              <w:sz w:val="24"/>
              <w:szCs w:val="24"/>
            </w:rPr>
            <w:t>XXX</w:t>
          </w:r>
          <w:r w:rsidRPr="00101C1E">
            <w:rPr>
              <w:rFonts w:ascii="Montserrat" w:hAnsi="Montserrat"/>
              <w:b/>
              <w:bCs/>
              <w:sz w:val="24"/>
              <w:szCs w:val="24"/>
            </w:rPr>
            <w:t>.</w:t>
          </w:r>
          <w:r w:rsidR="00FE61F7">
            <w:rPr>
              <w:rFonts w:ascii="Montserrat" w:hAnsi="Montserrat"/>
              <w:b/>
              <w:bCs/>
              <w:sz w:val="24"/>
              <w:szCs w:val="24"/>
            </w:rPr>
            <w:t>YY</w:t>
          </w:r>
          <w:r w:rsidRPr="00101C1E">
            <w:rPr>
              <w:rFonts w:ascii="Montserrat" w:hAnsi="Montserrat"/>
              <w:b/>
              <w:bCs/>
              <w:sz w:val="24"/>
              <w:szCs w:val="24"/>
            </w:rPr>
            <w:t>.</w:t>
          </w:r>
          <w:r w:rsidR="00FE61F7">
            <w:rPr>
              <w:rFonts w:ascii="Montserrat" w:hAnsi="Montserrat"/>
              <w:b/>
              <w:bCs/>
              <w:sz w:val="24"/>
              <w:szCs w:val="24"/>
            </w:rPr>
            <w:t>ZZ</w:t>
          </w:r>
          <w:proofErr w:type="gramEnd"/>
        </w:p>
      </w:tc>
    </w:tr>
    <w:tr w:rsidR="00FE78C0" w:rsidRPr="00101C1E" w14:paraId="7F315A74" w14:textId="77777777" w:rsidTr="00FE78C0"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66554C3A" w:rsidR="00FE78C0" w:rsidRDefault="00D56889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Gessé A. Roldão – CRM Services</w:t>
          </w:r>
        </w:p>
        <w:p w14:paraId="3C2AB1CD" w14:textId="04A4F7D1" w:rsidR="00FE78C0" w:rsidRPr="00F07209" w:rsidRDefault="00D56889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Analista Protheus Sr.</w:t>
          </w:r>
        </w:p>
      </w:tc>
      <w:tc>
        <w:tcPr>
          <w:tcW w:w="990" w:type="dxa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74F54C46" w:rsidR="00FE78C0" w:rsidRDefault="00D56889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Everson Santana</w:t>
          </w:r>
        </w:p>
        <w:p w14:paraId="29065C08" w14:textId="20DCA082" w:rsidR="00FE78C0" w:rsidRPr="00F07209" w:rsidRDefault="00D56889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Analista de Negócios</w:t>
          </w:r>
        </w:p>
      </w:tc>
      <w:tc>
        <w:tcPr>
          <w:tcW w:w="1709" w:type="dxa"/>
          <w:vAlign w:val="center"/>
        </w:tcPr>
        <w:p w14:paraId="74056EC7" w14:textId="21DEB894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D56889">
            <w:rPr>
              <w:rFonts w:ascii="Montserrat" w:hAnsi="Montserrat"/>
              <w:sz w:val="16"/>
              <w:szCs w:val="16"/>
            </w:rPr>
            <w:t>00</w:t>
          </w:r>
        </w:p>
        <w:p w14:paraId="61138BCE" w14:textId="7A454E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D56889">
            <w:rPr>
              <w:rFonts w:ascii="Montserrat" w:hAnsi="Montserrat"/>
              <w:sz w:val="16"/>
              <w:szCs w:val="16"/>
            </w:rPr>
            <w:t>09</w:t>
          </w:r>
          <w:r w:rsidR="00B4317B">
            <w:rPr>
              <w:rFonts w:ascii="Montserrat" w:hAnsi="Montserrat"/>
              <w:sz w:val="16"/>
              <w:szCs w:val="16"/>
            </w:rPr>
            <w:t>/</w:t>
          </w:r>
          <w:r w:rsidR="00D56889">
            <w:rPr>
              <w:rFonts w:ascii="Montserrat" w:hAnsi="Montserrat"/>
              <w:sz w:val="16"/>
              <w:szCs w:val="16"/>
            </w:rPr>
            <w:t>05</w:t>
          </w:r>
          <w:r w:rsidR="00B4317B">
            <w:rPr>
              <w:rFonts w:ascii="Montserrat" w:hAnsi="Montserrat"/>
              <w:sz w:val="16"/>
              <w:szCs w:val="16"/>
            </w:rPr>
            <w:t>/2</w:t>
          </w:r>
          <w:r w:rsidR="00D56889">
            <w:rPr>
              <w:rFonts w:ascii="Montserrat" w:hAnsi="Montserrat"/>
              <w:sz w:val="16"/>
              <w:szCs w:val="16"/>
            </w:rPr>
            <w:t>2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2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  <w:tblPrChange w:id="5" w:author="Aline Resende" w:date="2021-11-05T08:12:00Z">
        <w:tblPr>
          <w:tblStyle w:val="Tabelacomgrade"/>
          <w:tblW w:w="0" w:type="auto"/>
          <w:tblLook w:val="04A0" w:firstRow="1" w:lastRow="0" w:firstColumn="1" w:lastColumn="0" w:noHBand="0" w:noVBand="1"/>
        </w:tblPr>
      </w:tblPrChange>
    </w:tblPr>
    <w:tblGrid>
      <w:gridCol w:w="3964"/>
      <w:gridCol w:w="4253"/>
      <w:gridCol w:w="1709"/>
      <w:tblGridChange w:id="6">
        <w:tblGrid>
          <w:gridCol w:w="3964"/>
          <w:gridCol w:w="999"/>
          <w:gridCol w:w="3254"/>
          <w:gridCol w:w="1709"/>
        </w:tblGrid>
      </w:tblGridChange>
    </w:tblGrid>
    <w:tr w:rsidR="009E3407" w:rsidRPr="00101C1E" w14:paraId="1C458900" w14:textId="77777777" w:rsidTr="001D3DD3">
      <w:tc>
        <w:tcPr>
          <w:tcW w:w="821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  <w:tcPrChange w:id="7" w:author="Aline Resende" w:date="2021-11-05T08:12:00Z">
            <w:tcPr>
              <w:tcW w:w="4963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nil"/>
              </w:tcBorders>
              <w:vAlign w:val="center"/>
            </w:tcPr>
          </w:tcPrChange>
        </w:tcPr>
        <w:p w14:paraId="323116D2" w14:textId="17FC37AF" w:rsidR="009E3407" w:rsidRPr="00E94450" w:rsidRDefault="009E3407" w:rsidP="009E3407">
          <w:pPr>
            <w:rPr>
              <w:rFonts w:ascii="Montserrat" w:hAnsi="Montserrat"/>
              <w:sz w:val="28"/>
              <w:szCs w:val="28"/>
              <w:rPrChange w:id="8" w:author="Aline Resende" w:date="2021-11-05T08:12:00Z">
                <w:rPr>
                  <w:rFonts w:ascii="Montserrat" w:hAnsi="Montserrat"/>
                  <w:sz w:val="24"/>
                  <w:szCs w:val="24"/>
                </w:rPr>
              </w:rPrChange>
            </w:rPr>
          </w:pPr>
          <w:ins w:id="9" w:author="Aline Resende" w:date="2021-11-05T08:11:00Z">
            <w:r w:rsidRPr="00E94450">
              <w:rPr>
                <w:rFonts w:ascii="Montserrat" w:hAnsi="Montserrat"/>
                <w:b/>
                <w:bCs/>
                <w:sz w:val="28"/>
                <w:szCs w:val="28"/>
                <w:rPrChange w:id="10" w:author="Aline Resende" w:date="2021-11-05T08:12:00Z">
                  <w:rPr>
                    <w:rFonts w:ascii="Montserrat" w:hAnsi="Montserrat"/>
                    <w:b/>
                    <w:bCs/>
                    <w:sz w:val="24"/>
                    <w:szCs w:val="24"/>
                  </w:rPr>
                </w:rPrChange>
              </w:rPr>
              <w:t xml:space="preserve">Rotina de Verificação </w:t>
            </w:r>
          </w:ins>
          <w:r w:rsidRPr="00E94450">
            <w:rPr>
              <w:rFonts w:ascii="Montserrat" w:hAnsi="Montserrat"/>
              <w:b/>
              <w:bCs/>
              <w:sz w:val="28"/>
              <w:szCs w:val="28"/>
              <w:rPrChange w:id="11" w:author="Aline Resende" w:date="2021-11-05T08:12:00Z">
                <w:rPr>
                  <w:rFonts w:ascii="Montserrat" w:hAnsi="Montserrat"/>
                  <w:b/>
                  <w:bCs/>
                  <w:sz w:val="24"/>
                  <w:szCs w:val="24"/>
                </w:rPr>
              </w:rPrChange>
            </w:rPr>
            <w:t>Golden Samples</w:t>
          </w:r>
        </w:p>
      </w:tc>
      <w:tc>
        <w:tcPr>
          <w:tcW w:w="170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2" w:author="Aline Resende" w:date="2021-11-05T08:12:00Z">
            <w:tcPr>
              <w:tcW w:w="4963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1D3DD3">
      <w:trPr>
        <w:trHeight w:val="552"/>
        <w:trPrChange w:id="13" w:author="Aline Resende" w:date="2021-11-05T08:12:00Z">
          <w:trPr>
            <w:trHeight w:val="552"/>
          </w:trPr>
        </w:trPrChange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tcPrChange w:id="14" w:author="Aline Resende" w:date="2021-11-05T08:12:00Z">
            <w:tcPr>
              <w:tcW w:w="3964" w:type="dxa"/>
              <w:tcBorders>
                <w:top w:val="nil"/>
                <w:left w:val="single" w:sz="4" w:space="0" w:color="auto"/>
                <w:bottom w:val="single" w:sz="4" w:space="0" w:color="auto"/>
                <w:right w:val="nil"/>
              </w:tcBorders>
              <w:vAlign w:val="center"/>
            </w:tcPr>
          </w:tcPrChange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tcPrChange w:id="15" w:author="Aline Resende" w:date="2021-11-05T08:12:00Z">
            <w:tcPr>
              <w:tcW w:w="4253" w:type="dxa"/>
              <w:gridSpan w:val="2"/>
              <w:tcBorders>
                <w:top w:val="nil"/>
                <w:left w:val="nil"/>
                <w:bottom w:val="single" w:sz="4" w:space="0" w:color="auto"/>
                <w:right w:val="nil"/>
              </w:tcBorders>
              <w:vAlign w:val="center"/>
            </w:tcPr>
          </w:tcPrChange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tcPrChange w:id="16" w:author="Aline Resende" w:date="2021-11-05T08:12:00Z">
            <w:tcPr>
              <w:tcW w:w="1709" w:type="dxa"/>
              <w:tcBorders>
                <w:top w:val="nil"/>
                <w:left w:val="nil"/>
                <w:bottom w:val="single" w:sz="4" w:space="0" w:color="auto"/>
                <w:right w:val="single" w:sz="4" w:space="0" w:color="auto"/>
              </w:tcBorders>
              <w:vAlign w:val="center"/>
            </w:tcPr>
          </w:tcPrChange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9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0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3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18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2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4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6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1517841601">
    <w:abstractNumId w:val="6"/>
  </w:num>
  <w:num w:numId="2" w16cid:durableId="1619944463">
    <w:abstractNumId w:val="4"/>
  </w:num>
  <w:num w:numId="3" w16cid:durableId="761487379">
    <w:abstractNumId w:val="18"/>
  </w:num>
  <w:num w:numId="4" w16cid:durableId="745108718">
    <w:abstractNumId w:val="15"/>
  </w:num>
  <w:num w:numId="5" w16cid:durableId="180321584">
    <w:abstractNumId w:val="2"/>
  </w:num>
  <w:num w:numId="6" w16cid:durableId="2001737612">
    <w:abstractNumId w:val="14"/>
  </w:num>
  <w:num w:numId="7" w16cid:durableId="827018938">
    <w:abstractNumId w:val="13"/>
  </w:num>
  <w:num w:numId="8" w16cid:durableId="1313481926">
    <w:abstractNumId w:val="0"/>
  </w:num>
  <w:num w:numId="9" w16cid:durableId="498038744">
    <w:abstractNumId w:val="23"/>
  </w:num>
  <w:num w:numId="10" w16cid:durableId="1189414526">
    <w:abstractNumId w:val="9"/>
  </w:num>
  <w:num w:numId="11" w16cid:durableId="1429617349">
    <w:abstractNumId w:val="27"/>
  </w:num>
  <w:num w:numId="12" w16cid:durableId="1297373268">
    <w:abstractNumId w:val="3"/>
  </w:num>
  <w:num w:numId="13" w16cid:durableId="1853454874">
    <w:abstractNumId w:val="19"/>
  </w:num>
  <w:num w:numId="14" w16cid:durableId="2056008185">
    <w:abstractNumId w:val="7"/>
  </w:num>
  <w:num w:numId="15" w16cid:durableId="1920290476">
    <w:abstractNumId w:val="21"/>
  </w:num>
  <w:num w:numId="16" w16cid:durableId="272520215">
    <w:abstractNumId w:val="6"/>
  </w:num>
  <w:num w:numId="17" w16cid:durableId="1934582449">
    <w:abstractNumId w:val="28"/>
  </w:num>
  <w:num w:numId="18" w16cid:durableId="636106163">
    <w:abstractNumId w:val="26"/>
  </w:num>
  <w:num w:numId="19" w16cid:durableId="813448199">
    <w:abstractNumId w:val="5"/>
  </w:num>
  <w:num w:numId="20" w16cid:durableId="309361370">
    <w:abstractNumId w:val="16"/>
  </w:num>
  <w:num w:numId="21" w16cid:durableId="1501390684">
    <w:abstractNumId w:val="25"/>
  </w:num>
  <w:num w:numId="22" w16cid:durableId="988708757">
    <w:abstractNumId w:val="22"/>
  </w:num>
  <w:num w:numId="23" w16cid:durableId="997342468">
    <w:abstractNumId w:val="24"/>
  </w:num>
  <w:num w:numId="24" w16cid:durableId="1962297239">
    <w:abstractNumId w:val="8"/>
  </w:num>
  <w:num w:numId="25" w16cid:durableId="478771178">
    <w:abstractNumId w:val="20"/>
  </w:num>
  <w:num w:numId="26" w16cid:durableId="1893229536">
    <w:abstractNumId w:val="11"/>
  </w:num>
  <w:num w:numId="27" w16cid:durableId="976690497">
    <w:abstractNumId w:val="10"/>
  </w:num>
  <w:num w:numId="28" w16cid:durableId="686980684">
    <w:abstractNumId w:val="1"/>
  </w:num>
  <w:num w:numId="29" w16cid:durableId="116217353">
    <w:abstractNumId w:val="17"/>
  </w:num>
  <w:num w:numId="30" w16cid:durableId="11631583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ne Resende">
    <w15:presenceInfo w15:providerId="AD" w15:userId="S::aline.resende@steck.com.br::df580851-b482-465d-9837-115cde08d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65295"/>
    <w:rsid w:val="00087030"/>
    <w:rsid w:val="000B0AE8"/>
    <w:rsid w:val="000B6FFA"/>
    <w:rsid w:val="000B7C4F"/>
    <w:rsid w:val="000C4BF5"/>
    <w:rsid w:val="000D2122"/>
    <w:rsid w:val="000F0788"/>
    <w:rsid w:val="000F2E10"/>
    <w:rsid w:val="00101C1E"/>
    <w:rsid w:val="00107495"/>
    <w:rsid w:val="00134B99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D2F9A"/>
    <w:rsid w:val="001E2CCE"/>
    <w:rsid w:val="001F1201"/>
    <w:rsid w:val="001F6660"/>
    <w:rsid w:val="001F670F"/>
    <w:rsid w:val="002018EF"/>
    <w:rsid w:val="00216509"/>
    <w:rsid w:val="002312BC"/>
    <w:rsid w:val="00246564"/>
    <w:rsid w:val="00253B9D"/>
    <w:rsid w:val="00266376"/>
    <w:rsid w:val="00281BD4"/>
    <w:rsid w:val="002829E4"/>
    <w:rsid w:val="0028738D"/>
    <w:rsid w:val="00293B83"/>
    <w:rsid w:val="002A4640"/>
    <w:rsid w:val="002B444C"/>
    <w:rsid w:val="002C19E4"/>
    <w:rsid w:val="002D37FE"/>
    <w:rsid w:val="002F0B2C"/>
    <w:rsid w:val="00326942"/>
    <w:rsid w:val="00327DC9"/>
    <w:rsid w:val="003574DB"/>
    <w:rsid w:val="00365FA4"/>
    <w:rsid w:val="003841DC"/>
    <w:rsid w:val="0038539E"/>
    <w:rsid w:val="0039011D"/>
    <w:rsid w:val="003C239F"/>
    <w:rsid w:val="003D1D43"/>
    <w:rsid w:val="003F4CBE"/>
    <w:rsid w:val="00402867"/>
    <w:rsid w:val="00406752"/>
    <w:rsid w:val="00417315"/>
    <w:rsid w:val="004242EC"/>
    <w:rsid w:val="0042515E"/>
    <w:rsid w:val="00436364"/>
    <w:rsid w:val="00440842"/>
    <w:rsid w:val="004416AD"/>
    <w:rsid w:val="0046153D"/>
    <w:rsid w:val="00493993"/>
    <w:rsid w:val="004D74C2"/>
    <w:rsid w:val="004E343B"/>
    <w:rsid w:val="004E4B02"/>
    <w:rsid w:val="004E70A1"/>
    <w:rsid w:val="00551A7F"/>
    <w:rsid w:val="005777A5"/>
    <w:rsid w:val="00597E7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918CE"/>
    <w:rsid w:val="006A3CE7"/>
    <w:rsid w:val="006C14AA"/>
    <w:rsid w:val="006C53C4"/>
    <w:rsid w:val="006E37BD"/>
    <w:rsid w:val="0070673F"/>
    <w:rsid w:val="00716499"/>
    <w:rsid w:val="007370C4"/>
    <w:rsid w:val="0074718F"/>
    <w:rsid w:val="00752F52"/>
    <w:rsid w:val="00753796"/>
    <w:rsid w:val="007B3469"/>
    <w:rsid w:val="007B45FD"/>
    <w:rsid w:val="007D641B"/>
    <w:rsid w:val="007F0365"/>
    <w:rsid w:val="0080717B"/>
    <w:rsid w:val="00825EE9"/>
    <w:rsid w:val="00833FA4"/>
    <w:rsid w:val="00841767"/>
    <w:rsid w:val="00873D1F"/>
    <w:rsid w:val="00881B0B"/>
    <w:rsid w:val="008876C7"/>
    <w:rsid w:val="008A188A"/>
    <w:rsid w:val="008A1F45"/>
    <w:rsid w:val="008C0DB8"/>
    <w:rsid w:val="008C5B2B"/>
    <w:rsid w:val="008F058A"/>
    <w:rsid w:val="008F555C"/>
    <w:rsid w:val="00954879"/>
    <w:rsid w:val="00973CEF"/>
    <w:rsid w:val="009A4773"/>
    <w:rsid w:val="009E3407"/>
    <w:rsid w:val="00A171A0"/>
    <w:rsid w:val="00A3649E"/>
    <w:rsid w:val="00A41CDD"/>
    <w:rsid w:val="00A42D25"/>
    <w:rsid w:val="00A4486E"/>
    <w:rsid w:val="00A52772"/>
    <w:rsid w:val="00A541BA"/>
    <w:rsid w:val="00A56D1A"/>
    <w:rsid w:val="00A74114"/>
    <w:rsid w:val="00A86BDC"/>
    <w:rsid w:val="00AC4C4F"/>
    <w:rsid w:val="00AE548D"/>
    <w:rsid w:val="00AF13B1"/>
    <w:rsid w:val="00B0659D"/>
    <w:rsid w:val="00B06EFE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A0E3B"/>
    <w:rsid w:val="00CA55A9"/>
    <w:rsid w:val="00CB4EA4"/>
    <w:rsid w:val="00CC6BBA"/>
    <w:rsid w:val="00CD43D3"/>
    <w:rsid w:val="00D56889"/>
    <w:rsid w:val="00D73B92"/>
    <w:rsid w:val="00D84B64"/>
    <w:rsid w:val="00DB6F14"/>
    <w:rsid w:val="00DC02AC"/>
    <w:rsid w:val="00DD3B68"/>
    <w:rsid w:val="00DD6F31"/>
    <w:rsid w:val="00E22177"/>
    <w:rsid w:val="00E225FE"/>
    <w:rsid w:val="00E26766"/>
    <w:rsid w:val="00E322CA"/>
    <w:rsid w:val="00E60389"/>
    <w:rsid w:val="00E62D09"/>
    <w:rsid w:val="00E9231F"/>
    <w:rsid w:val="00E94450"/>
    <w:rsid w:val="00E97F5C"/>
    <w:rsid w:val="00EA451F"/>
    <w:rsid w:val="00ED349C"/>
    <w:rsid w:val="00EE2AB0"/>
    <w:rsid w:val="00EE5E55"/>
    <w:rsid w:val="00EF0138"/>
    <w:rsid w:val="00EF108D"/>
    <w:rsid w:val="00EF122F"/>
    <w:rsid w:val="00F00E11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Gessé Antônio Roldão</cp:lastModifiedBy>
  <cp:revision>4</cp:revision>
  <cp:lastPrinted>2022-02-25T11:16:00Z</cp:lastPrinted>
  <dcterms:created xsi:type="dcterms:W3CDTF">2022-04-02T12:44:00Z</dcterms:created>
  <dcterms:modified xsi:type="dcterms:W3CDTF">2022-05-09T13:19:00Z</dcterms:modified>
</cp:coreProperties>
</file>