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4C69" w14:textId="77777777" w:rsidR="00854939" w:rsidRDefault="00854939" w:rsidP="001B6EF6">
      <w:pPr>
        <w:ind w:left="720" w:hanging="360"/>
        <w:jc w:val="both"/>
      </w:pPr>
    </w:p>
    <w:p w14:paraId="71C397C7" w14:textId="4A928FC0" w:rsidR="00C14F7E" w:rsidRPr="004630A3" w:rsidRDefault="004630A3" w:rsidP="004630A3">
      <w:p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1. </w:t>
      </w:r>
      <w:r w:rsidR="00C14F7E" w:rsidRPr="004630A3">
        <w:rPr>
          <w:rFonts w:ascii="Montserrat" w:hAnsi="Montserrat"/>
          <w:b/>
          <w:bCs/>
          <w:sz w:val="24"/>
          <w:szCs w:val="24"/>
        </w:rPr>
        <w:t>Objetivo</w:t>
      </w:r>
    </w:p>
    <w:p w14:paraId="0B71424E" w14:textId="77777777" w:rsidR="000B0AE8" w:rsidRPr="00101C1E" w:rsidRDefault="000B0AE8" w:rsidP="001B6EF6">
      <w:pPr>
        <w:jc w:val="both"/>
        <w:rPr>
          <w:rFonts w:ascii="Montserrat" w:hAnsi="Montserrat"/>
        </w:rPr>
      </w:pPr>
    </w:p>
    <w:p w14:paraId="2076475D" w14:textId="58587A0D" w:rsidR="00101C1E" w:rsidRDefault="00314AB6" w:rsidP="001B6EF6">
      <w:pPr>
        <w:jc w:val="both"/>
        <w:rPr>
          <w:rFonts w:ascii="Montserrat" w:hAnsi="Montserrat"/>
        </w:rPr>
      </w:pPr>
      <w:r w:rsidRPr="00314AB6">
        <w:rPr>
          <w:rFonts w:ascii="Montserrat" w:hAnsi="Montserrat"/>
        </w:rPr>
        <w:t xml:space="preserve">Esse documento tem o objetivo de documentar e instruir o processo de </w:t>
      </w:r>
      <w:r w:rsidR="004630A3">
        <w:rPr>
          <w:rFonts w:ascii="Montserrat" w:hAnsi="Montserrat"/>
        </w:rPr>
        <w:t xml:space="preserve">integração via </w:t>
      </w:r>
      <w:proofErr w:type="spellStart"/>
      <w:r w:rsidR="004630A3">
        <w:rPr>
          <w:rFonts w:ascii="Montserrat" w:hAnsi="Montserrat"/>
        </w:rPr>
        <w:t>sftp</w:t>
      </w:r>
      <w:proofErr w:type="spellEnd"/>
      <w:r w:rsidR="004630A3">
        <w:rPr>
          <w:rFonts w:ascii="Montserrat" w:hAnsi="Montserrat"/>
        </w:rPr>
        <w:t>/</w:t>
      </w:r>
      <w:proofErr w:type="spellStart"/>
      <w:r w:rsidR="004630A3">
        <w:rPr>
          <w:rFonts w:ascii="Montserrat" w:hAnsi="Montserrat"/>
        </w:rPr>
        <w:t>ftps</w:t>
      </w:r>
      <w:proofErr w:type="spellEnd"/>
      <w:r w:rsidR="004630A3">
        <w:rPr>
          <w:rFonts w:ascii="Montserrat" w:hAnsi="Montserrat"/>
        </w:rPr>
        <w:t xml:space="preserve"> com a plataforma </w:t>
      </w:r>
      <w:proofErr w:type="spellStart"/>
      <w:r w:rsidR="004630A3">
        <w:rPr>
          <w:rFonts w:ascii="Montserrat" w:hAnsi="Montserrat"/>
        </w:rPr>
        <w:t>JoinRh</w:t>
      </w:r>
      <w:proofErr w:type="spellEnd"/>
      <w:r w:rsidR="004630A3">
        <w:rPr>
          <w:rFonts w:ascii="Montserrat" w:hAnsi="Montserrat"/>
        </w:rPr>
        <w:t xml:space="preserve"> do fornecedor </w:t>
      </w:r>
      <w:proofErr w:type="spellStart"/>
      <w:r w:rsidR="004630A3">
        <w:rPr>
          <w:rFonts w:ascii="Montserrat" w:hAnsi="Montserrat"/>
        </w:rPr>
        <w:t>LinkedRH</w:t>
      </w:r>
      <w:proofErr w:type="spellEnd"/>
      <w:r w:rsidR="004630A3">
        <w:rPr>
          <w:rFonts w:ascii="Montserrat" w:hAnsi="Montserrat"/>
        </w:rPr>
        <w:t>.</w:t>
      </w:r>
    </w:p>
    <w:p w14:paraId="16566D97" w14:textId="77777777" w:rsidR="006C53C4" w:rsidRDefault="006C53C4" w:rsidP="001B6EF6">
      <w:pPr>
        <w:jc w:val="both"/>
        <w:rPr>
          <w:rFonts w:ascii="Montserrat" w:hAnsi="Montserrat"/>
        </w:rPr>
      </w:pPr>
    </w:p>
    <w:p w14:paraId="2334D188" w14:textId="4A47C3B8" w:rsidR="00101C1E" w:rsidRPr="004630A3" w:rsidRDefault="004630A3" w:rsidP="004630A3">
      <w:p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2. </w:t>
      </w:r>
      <w:r w:rsidR="00101C1E" w:rsidRPr="004630A3">
        <w:rPr>
          <w:rFonts w:ascii="Montserrat" w:hAnsi="Montserrat"/>
          <w:b/>
          <w:bCs/>
          <w:sz w:val="24"/>
          <w:szCs w:val="24"/>
        </w:rPr>
        <w:t>Aplicação</w:t>
      </w:r>
    </w:p>
    <w:p w14:paraId="72855A89" w14:textId="77777777" w:rsidR="00101C1E" w:rsidRDefault="00101C1E" w:rsidP="001B6EF6">
      <w:pPr>
        <w:jc w:val="both"/>
        <w:rPr>
          <w:rFonts w:ascii="Montserrat" w:hAnsi="Montserrat"/>
        </w:rPr>
      </w:pPr>
    </w:p>
    <w:p w14:paraId="7A46E722" w14:textId="5D0CFDA9" w:rsidR="00101C1E" w:rsidRDefault="00101C1E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Este procedimento se aplica </w:t>
      </w:r>
      <w:r w:rsidR="00314AB6">
        <w:rPr>
          <w:rFonts w:ascii="Montserrat" w:hAnsi="Montserrat"/>
        </w:rPr>
        <w:t>a</w:t>
      </w:r>
      <w:r w:rsidR="00F26242">
        <w:rPr>
          <w:rFonts w:ascii="Montserrat" w:hAnsi="Montserrat"/>
        </w:rPr>
        <w:t xml:space="preserve"> </w:t>
      </w:r>
      <w:r w:rsidR="00D07F3F">
        <w:rPr>
          <w:rFonts w:ascii="Montserrat" w:hAnsi="Montserrat"/>
        </w:rPr>
        <w:t xml:space="preserve">STECK </w:t>
      </w:r>
      <w:r w:rsidR="004630A3">
        <w:rPr>
          <w:rFonts w:ascii="Montserrat" w:hAnsi="Montserrat"/>
        </w:rPr>
        <w:t>BR e LATAM.</w:t>
      </w:r>
    </w:p>
    <w:p w14:paraId="634B0A10" w14:textId="77777777" w:rsidR="006C53C4" w:rsidRDefault="006C53C4" w:rsidP="001B6EF6">
      <w:pPr>
        <w:jc w:val="both"/>
        <w:rPr>
          <w:rFonts w:ascii="Montserrat" w:hAnsi="Montserrat"/>
        </w:rPr>
      </w:pPr>
    </w:p>
    <w:p w14:paraId="4EDBF7A5" w14:textId="4EBB66DD" w:rsidR="00101C1E" w:rsidRPr="004630A3" w:rsidRDefault="004630A3" w:rsidP="004630A3">
      <w:p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3. </w:t>
      </w:r>
      <w:r w:rsidR="00101C1E" w:rsidRPr="004630A3">
        <w:rPr>
          <w:rFonts w:ascii="Montserrat" w:hAnsi="Montserrat"/>
          <w:b/>
          <w:bCs/>
          <w:sz w:val="24"/>
          <w:szCs w:val="24"/>
        </w:rPr>
        <w:t>Definição</w:t>
      </w:r>
    </w:p>
    <w:p w14:paraId="607E76D3" w14:textId="0A0603C5" w:rsidR="00101C1E" w:rsidRDefault="00101C1E" w:rsidP="001B6EF6">
      <w:pPr>
        <w:jc w:val="both"/>
        <w:rPr>
          <w:rFonts w:ascii="Montserrat" w:hAnsi="Montserrat"/>
        </w:rPr>
      </w:pPr>
    </w:p>
    <w:p w14:paraId="4907F326" w14:textId="72EF0BC1" w:rsidR="004852A9" w:rsidRPr="004852A9" w:rsidRDefault="00A54F0E" w:rsidP="00314AB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Integração via </w:t>
      </w:r>
      <w:proofErr w:type="spellStart"/>
      <w:r>
        <w:rPr>
          <w:rFonts w:ascii="Montserrat" w:hAnsi="Montserrat"/>
        </w:rPr>
        <w:t>sftp</w:t>
      </w:r>
      <w:proofErr w:type="spellEnd"/>
      <w:r>
        <w:rPr>
          <w:rFonts w:ascii="Montserrat" w:hAnsi="Montserrat"/>
        </w:rPr>
        <w:t>/</w:t>
      </w:r>
      <w:proofErr w:type="spellStart"/>
      <w:r>
        <w:rPr>
          <w:rFonts w:ascii="Montserrat" w:hAnsi="Montserrat"/>
        </w:rPr>
        <w:t>ftps</w:t>
      </w:r>
      <w:proofErr w:type="spellEnd"/>
      <w:r>
        <w:rPr>
          <w:rFonts w:ascii="Montserrat" w:hAnsi="Montserrat"/>
        </w:rPr>
        <w:t xml:space="preserve"> entre STECK e </w:t>
      </w:r>
      <w:proofErr w:type="spellStart"/>
      <w:r>
        <w:rPr>
          <w:rFonts w:ascii="Montserrat" w:hAnsi="Montserrat"/>
        </w:rPr>
        <w:t>LinkedRH</w:t>
      </w:r>
      <w:proofErr w:type="spellEnd"/>
      <w:r>
        <w:rPr>
          <w:rFonts w:ascii="Montserrat" w:hAnsi="Montserrat"/>
        </w:rPr>
        <w:t xml:space="preserve"> integração BRASIL e LATAM com a plataforma </w:t>
      </w:r>
      <w:proofErr w:type="spellStart"/>
      <w:r>
        <w:rPr>
          <w:rFonts w:ascii="Montserrat" w:hAnsi="Montserrat"/>
        </w:rPr>
        <w:t>JoinRH</w:t>
      </w:r>
      <w:proofErr w:type="spellEnd"/>
      <w:r>
        <w:rPr>
          <w:rFonts w:ascii="Montserrat" w:hAnsi="Montserrat"/>
        </w:rPr>
        <w:t>.</w:t>
      </w:r>
    </w:p>
    <w:p w14:paraId="6C6D8C9F" w14:textId="6D50E837" w:rsidR="00F26242" w:rsidRDefault="00F26242" w:rsidP="00F26242">
      <w:pPr>
        <w:jc w:val="both"/>
        <w:rPr>
          <w:rFonts w:ascii="Montserrat" w:hAnsi="Montserrat"/>
        </w:rPr>
      </w:pPr>
    </w:p>
    <w:p w14:paraId="1CAFEFD4" w14:textId="77777777" w:rsidR="0028738D" w:rsidRPr="00EF0138" w:rsidRDefault="0028738D" w:rsidP="001B6EF6">
      <w:pPr>
        <w:jc w:val="both"/>
        <w:rPr>
          <w:rFonts w:ascii="Montserrat" w:hAnsi="Montserrat"/>
        </w:rPr>
      </w:pPr>
    </w:p>
    <w:p w14:paraId="637BAA3A" w14:textId="08B6F950" w:rsidR="00B97726" w:rsidRPr="00327DC9" w:rsidRDefault="00A54F0E" w:rsidP="00A54F0E">
      <w:pPr>
        <w:pStyle w:val="Estilo1"/>
        <w:numPr>
          <w:ilvl w:val="0"/>
          <w:numId w:val="0"/>
        </w:numPr>
        <w:ind w:left="360"/>
      </w:pPr>
      <w:r>
        <w:t xml:space="preserve">3.1 </w:t>
      </w:r>
      <w:r w:rsidR="0028738D">
        <w:t>Descrição das Atividades</w:t>
      </w:r>
    </w:p>
    <w:p w14:paraId="208D235A" w14:textId="1A6F99F0" w:rsidR="00101C1E" w:rsidRDefault="00101C1E" w:rsidP="0028738D">
      <w:pPr>
        <w:pStyle w:val="PargrafodaLista"/>
        <w:ind w:left="0"/>
        <w:jc w:val="both"/>
        <w:rPr>
          <w:rFonts w:ascii="Montserrat" w:hAnsi="Montserrat"/>
        </w:rPr>
      </w:pPr>
    </w:p>
    <w:p w14:paraId="16B130CE" w14:textId="58238B9D" w:rsidR="0028738D" w:rsidRDefault="00A54F0E" w:rsidP="00A54F0E">
      <w:pPr>
        <w:pStyle w:val="Estilo1"/>
        <w:numPr>
          <w:ilvl w:val="0"/>
          <w:numId w:val="0"/>
        </w:numPr>
        <w:ind w:left="720"/>
      </w:pPr>
      <w:r>
        <w:t>3.1.1 Estrutura de integração SFTP/FTPS</w:t>
      </w:r>
      <w:r w:rsidR="00DC2B7E">
        <w:t xml:space="preserve"> – Arquivos (Brasil)</w:t>
      </w:r>
    </w:p>
    <w:p w14:paraId="66AFE14C" w14:textId="04630398" w:rsidR="00DC2B7E" w:rsidRDefault="00DC2B7E" w:rsidP="00A54F0E">
      <w:pPr>
        <w:pStyle w:val="Estilo1"/>
        <w:numPr>
          <w:ilvl w:val="0"/>
          <w:numId w:val="0"/>
        </w:numPr>
        <w:ind w:left="720"/>
      </w:pPr>
    </w:p>
    <w:p w14:paraId="658D8FAB" w14:textId="13F8F4DA" w:rsidR="00DC2B7E" w:rsidRDefault="00DC2B7E" w:rsidP="00DC2B7E">
      <w:pPr>
        <w:pStyle w:val="Estilo1"/>
        <w:numPr>
          <w:ilvl w:val="0"/>
          <w:numId w:val="0"/>
        </w:numPr>
        <w:ind w:left="720"/>
        <w:jc w:val="left"/>
        <w:rPr>
          <w:b w:val="0"/>
          <w:bCs w:val="0"/>
          <w:i/>
          <w:iCs/>
          <w:sz w:val="22"/>
          <w:szCs w:val="22"/>
        </w:rPr>
      </w:pPr>
      <w:r w:rsidRPr="00DC2B7E">
        <w:rPr>
          <w:b w:val="0"/>
          <w:bCs w:val="0"/>
          <w:sz w:val="22"/>
          <w:szCs w:val="22"/>
        </w:rPr>
        <w:t xml:space="preserve">Os </w:t>
      </w:r>
      <w:r w:rsidR="005F7331" w:rsidRPr="00DC2B7E">
        <w:rPr>
          <w:b w:val="0"/>
          <w:bCs w:val="0"/>
          <w:sz w:val="22"/>
          <w:szCs w:val="22"/>
        </w:rPr>
        <w:t>arquivos referentes</w:t>
      </w:r>
      <w:r w:rsidRPr="00DC2B7E">
        <w:rPr>
          <w:b w:val="0"/>
          <w:bCs w:val="0"/>
          <w:sz w:val="22"/>
          <w:szCs w:val="22"/>
        </w:rPr>
        <w:t xml:space="preserve"> aos colaboradores do Brasil são gerados através de schedule do sistema Protheus e são salvos na pasta: </w:t>
      </w:r>
      <w:r w:rsidRPr="00DC2B7E">
        <w:rPr>
          <w:i/>
          <w:iCs/>
          <w:sz w:val="22"/>
          <w:szCs w:val="22"/>
        </w:rPr>
        <w:t>D:\TOTVS\Microsiga\Protheus12\PROTHEUS_DATA_DIST\arquivos\SFTP-INTEGRAÇÕES\LINKEDR</w:t>
      </w:r>
      <w:r>
        <w:rPr>
          <w:i/>
          <w:iCs/>
          <w:sz w:val="22"/>
          <w:szCs w:val="22"/>
        </w:rPr>
        <w:t xml:space="preserve">H\PENDING </w:t>
      </w:r>
      <w:r>
        <w:rPr>
          <w:b w:val="0"/>
          <w:bCs w:val="0"/>
          <w:i/>
          <w:iCs/>
          <w:sz w:val="22"/>
          <w:szCs w:val="22"/>
        </w:rPr>
        <w:t>do servidor de aplicação Protheus produção.</w:t>
      </w:r>
    </w:p>
    <w:p w14:paraId="27C72BE8" w14:textId="1EEC3DF2" w:rsidR="00DC2B7E" w:rsidRDefault="00DC2B7E" w:rsidP="00DC2B7E">
      <w:pPr>
        <w:pStyle w:val="Estilo1"/>
        <w:numPr>
          <w:ilvl w:val="0"/>
          <w:numId w:val="0"/>
        </w:numPr>
        <w:ind w:left="720"/>
        <w:jc w:val="left"/>
        <w:rPr>
          <w:b w:val="0"/>
          <w:bCs w:val="0"/>
          <w:i/>
          <w:iCs/>
          <w:sz w:val="22"/>
          <w:szCs w:val="22"/>
        </w:rPr>
      </w:pPr>
    </w:p>
    <w:p w14:paraId="34035EB6" w14:textId="00554822" w:rsidR="00DC2B7E" w:rsidRPr="00DC2B7E" w:rsidRDefault="00DC2B7E" w:rsidP="00DC2B7E">
      <w:pPr>
        <w:pStyle w:val="Estilo1"/>
        <w:numPr>
          <w:ilvl w:val="0"/>
          <w:numId w:val="0"/>
        </w:numPr>
        <w:ind w:left="720"/>
        <w:jc w:val="center"/>
        <w:rPr>
          <w:b w:val="0"/>
          <w:bCs w:val="0"/>
          <w:sz w:val="22"/>
          <w:szCs w:val="22"/>
        </w:rPr>
      </w:pPr>
      <w:r w:rsidRPr="00DC2B7E">
        <w:rPr>
          <w:b w:val="0"/>
          <w:bCs w:val="0"/>
          <w:sz w:val="22"/>
          <w:szCs w:val="22"/>
        </w:rPr>
        <w:drawing>
          <wp:inline distT="0" distB="0" distL="0" distR="0" wp14:anchorId="1542D106" wp14:editId="7EAB475F">
            <wp:extent cx="4420870" cy="1524000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 rotWithShape="1">
                    <a:blip r:embed="rId11"/>
                    <a:srcRect b="20547"/>
                    <a:stretch/>
                  </pic:blipFill>
                  <pic:spPr bwMode="auto">
                    <a:xfrm>
                      <a:off x="0" y="0"/>
                      <a:ext cx="4423171" cy="1524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6C107" w14:textId="77777777" w:rsidR="005F7331" w:rsidRDefault="005F7331" w:rsidP="00A54F0E">
      <w:pPr>
        <w:pStyle w:val="Estilo1"/>
        <w:numPr>
          <w:ilvl w:val="0"/>
          <w:numId w:val="0"/>
        </w:numPr>
        <w:ind w:left="720"/>
        <w:rPr>
          <w:b w:val="0"/>
          <w:bCs w:val="0"/>
          <w:sz w:val="22"/>
          <w:szCs w:val="22"/>
        </w:rPr>
      </w:pPr>
    </w:p>
    <w:p w14:paraId="552CEF63" w14:textId="24DD0374" w:rsidR="00DC2B7E" w:rsidRPr="005F7331" w:rsidRDefault="00DC2B7E" w:rsidP="00A54F0E">
      <w:pPr>
        <w:pStyle w:val="Estilo1"/>
        <w:numPr>
          <w:ilvl w:val="0"/>
          <w:numId w:val="0"/>
        </w:numPr>
        <w:ind w:left="720"/>
        <w:rPr>
          <w:b w:val="0"/>
          <w:bCs w:val="0"/>
          <w:sz w:val="22"/>
          <w:szCs w:val="22"/>
        </w:rPr>
      </w:pPr>
      <w:r w:rsidRPr="005F7331">
        <w:rPr>
          <w:b w:val="0"/>
          <w:bCs w:val="0"/>
          <w:sz w:val="22"/>
          <w:szCs w:val="22"/>
        </w:rPr>
        <w:t>A aplicação</w:t>
      </w:r>
      <w:r w:rsidRPr="005F7331">
        <w:rPr>
          <w:sz w:val="22"/>
          <w:szCs w:val="22"/>
        </w:rPr>
        <w:t xml:space="preserve"> WS-FTP </w:t>
      </w:r>
      <w:r w:rsidRPr="005F7331">
        <w:rPr>
          <w:b w:val="0"/>
          <w:bCs w:val="0"/>
          <w:sz w:val="22"/>
          <w:szCs w:val="22"/>
        </w:rPr>
        <w:t>instalada no servidor</w:t>
      </w:r>
      <w:r w:rsidRPr="005F7331">
        <w:rPr>
          <w:sz w:val="22"/>
          <w:szCs w:val="22"/>
        </w:rPr>
        <w:t xml:space="preserve"> sw2012h02 </w:t>
      </w:r>
      <w:r w:rsidRPr="005F7331">
        <w:rPr>
          <w:b w:val="0"/>
          <w:bCs w:val="0"/>
          <w:sz w:val="22"/>
          <w:szCs w:val="22"/>
        </w:rPr>
        <w:t xml:space="preserve">faz o papel de </w:t>
      </w:r>
      <w:r w:rsidR="00E54F17" w:rsidRPr="00E54F17">
        <w:rPr>
          <w:b w:val="0"/>
          <w:bCs w:val="0"/>
          <w:sz w:val="22"/>
          <w:szCs w:val="22"/>
        </w:rPr>
        <w:t>middleware</w:t>
      </w:r>
      <w:r w:rsidR="00E54F17">
        <w:rPr>
          <w:b w:val="0"/>
          <w:bCs w:val="0"/>
          <w:sz w:val="22"/>
          <w:szCs w:val="22"/>
        </w:rPr>
        <w:t xml:space="preserve"> </w:t>
      </w:r>
      <w:r w:rsidRPr="005F7331">
        <w:rPr>
          <w:b w:val="0"/>
          <w:bCs w:val="0"/>
          <w:sz w:val="22"/>
          <w:szCs w:val="22"/>
        </w:rPr>
        <w:t xml:space="preserve">de conexão entre o repositório local (mencionado acima) e a </w:t>
      </w:r>
      <w:r w:rsidR="005F7331">
        <w:rPr>
          <w:b w:val="0"/>
          <w:bCs w:val="0"/>
          <w:sz w:val="22"/>
          <w:szCs w:val="22"/>
        </w:rPr>
        <w:t xml:space="preserve">servidor de </w:t>
      </w:r>
      <w:proofErr w:type="spellStart"/>
      <w:r w:rsidR="005F7331">
        <w:rPr>
          <w:b w:val="0"/>
          <w:bCs w:val="0"/>
          <w:sz w:val="22"/>
          <w:szCs w:val="22"/>
        </w:rPr>
        <w:t>FTPs</w:t>
      </w:r>
      <w:proofErr w:type="spellEnd"/>
      <w:r w:rsidR="005F7331">
        <w:rPr>
          <w:b w:val="0"/>
          <w:bCs w:val="0"/>
          <w:sz w:val="22"/>
          <w:szCs w:val="22"/>
        </w:rPr>
        <w:t xml:space="preserve"> da </w:t>
      </w:r>
      <w:proofErr w:type="spellStart"/>
      <w:r w:rsidR="005F7331">
        <w:rPr>
          <w:b w:val="0"/>
          <w:bCs w:val="0"/>
          <w:sz w:val="22"/>
          <w:szCs w:val="22"/>
        </w:rPr>
        <w:t>LinkedRH</w:t>
      </w:r>
      <w:proofErr w:type="spellEnd"/>
      <w:r w:rsidR="005F7331">
        <w:rPr>
          <w:b w:val="0"/>
          <w:bCs w:val="0"/>
          <w:sz w:val="22"/>
          <w:szCs w:val="22"/>
        </w:rPr>
        <w:t xml:space="preserve">. (dados de conexão estão salvos no caminho do SharePoint: </w:t>
      </w:r>
      <w:r w:rsidR="005F7331" w:rsidRPr="005F7331">
        <w:rPr>
          <w:sz w:val="22"/>
          <w:szCs w:val="22"/>
        </w:rPr>
        <w:t xml:space="preserve">Tecnologia da </w:t>
      </w:r>
      <w:proofErr w:type="spellStart"/>
      <w:r w:rsidR="005F7331" w:rsidRPr="005F7331">
        <w:rPr>
          <w:sz w:val="22"/>
          <w:szCs w:val="22"/>
        </w:rPr>
        <w:t>informaão</w:t>
      </w:r>
      <w:proofErr w:type="spellEnd"/>
      <w:r w:rsidR="005F7331" w:rsidRPr="005F7331">
        <w:rPr>
          <w:sz w:val="22"/>
          <w:szCs w:val="22"/>
        </w:rPr>
        <w:t xml:space="preserve">\Geral\ </w:t>
      </w:r>
      <w:r w:rsidR="005F7331" w:rsidRPr="005F7331">
        <w:rPr>
          <w:sz w:val="22"/>
          <w:szCs w:val="22"/>
        </w:rPr>
        <w:t xml:space="preserve">São Paulo\Controle de Documentos\Infraestrutura\SFTP INTEGRAÇÕES </w:t>
      </w:r>
      <w:r w:rsidR="005F7331" w:rsidRPr="005F7331">
        <w:rPr>
          <w:sz w:val="22"/>
          <w:szCs w:val="22"/>
        </w:rPr>
        <w:t>–</w:t>
      </w:r>
      <w:r w:rsidR="005F7331" w:rsidRPr="005F7331">
        <w:rPr>
          <w:sz w:val="22"/>
          <w:szCs w:val="22"/>
        </w:rPr>
        <w:t xml:space="preserve"> INFO</w:t>
      </w:r>
      <w:r w:rsidR="005F7331" w:rsidRPr="005F7331">
        <w:rPr>
          <w:sz w:val="22"/>
          <w:szCs w:val="22"/>
        </w:rPr>
        <w:t xml:space="preserve"> \</w:t>
      </w:r>
      <w:r w:rsidR="005F7331" w:rsidRPr="005F7331">
        <w:rPr>
          <w:sz w:val="22"/>
          <w:szCs w:val="22"/>
        </w:rPr>
        <w:t>PLANILHA INFO ACESSO INTEGRAÇÕES SFTP</w:t>
      </w:r>
      <w:r w:rsidR="005F7331" w:rsidRPr="005F7331">
        <w:rPr>
          <w:sz w:val="22"/>
          <w:szCs w:val="22"/>
        </w:rPr>
        <w:t>.XLSX</w:t>
      </w:r>
    </w:p>
    <w:p w14:paraId="17D5F78B" w14:textId="2AD1B7A7" w:rsidR="00655B17" w:rsidRPr="00E54F17" w:rsidRDefault="00655B17" w:rsidP="00655B17">
      <w:pPr>
        <w:pStyle w:val="Estilo1"/>
        <w:numPr>
          <w:ilvl w:val="0"/>
          <w:numId w:val="0"/>
        </w:numPr>
        <w:ind w:left="720" w:hanging="360"/>
        <w:rPr>
          <w:b w:val="0"/>
          <w:bCs w:val="0"/>
          <w:sz w:val="28"/>
          <w:szCs w:val="28"/>
        </w:rPr>
      </w:pPr>
    </w:p>
    <w:p w14:paraId="7F051976" w14:textId="5D5894D8" w:rsidR="006F5C69" w:rsidRPr="00E54F17" w:rsidRDefault="00E54F17" w:rsidP="00DC2B7E">
      <w:pPr>
        <w:pStyle w:val="Corpodetexto"/>
        <w:jc w:val="both"/>
        <w:rPr>
          <w:rFonts w:ascii="Montserrat" w:hAnsi="Montserrat"/>
          <w:sz w:val="22"/>
          <w:szCs w:val="22"/>
          <w:lang w:val="pt-BR"/>
        </w:rPr>
      </w:pPr>
      <w:r w:rsidRPr="00E54F17">
        <w:rPr>
          <w:rFonts w:ascii="Montserrat" w:hAnsi="Montserrat"/>
          <w:sz w:val="22"/>
          <w:szCs w:val="22"/>
          <w:lang w:val="pt-BR"/>
        </w:rPr>
        <w:t xml:space="preserve">O </w:t>
      </w:r>
      <w:r w:rsidRPr="00E54F17">
        <w:rPr>
          <w:rFonts w:ascii="Montserrat" w:hAnsi="Montserrat"/>
          <w:sz w:val="22"/>
          <w:szCs w:val="22"/>
          <w:lang w:val="pt-BR"/>
        </w:rPr>
        <w:t>middleware</w:t>
      </w:r>
      <w:r w:rsidRPr="00E54F17">
        <w:rPr>
          <w:rFonts w:ascii="Montserrat" w:hAnsi="Montserrat"/>
          <w:sz w:val="22"/>
          <w:szCs w:val="22"/>
          <w:lang w:val="pt-BR"/>
        </w:rPr>
        <w:t xml:space="preserve"> </w:t>
      </w:r>
      <w:r w:rsidRPr="00E54F17">
        <w:rPr>
          <w:rFonts w:ascii="Montserrat" w:hAnsi="Montserrat"/>
          <w:b/>
          <w:bCs/>
          <w:sz w:val="22"/>
          <w:szCs w:val="22"/>
          <w:lang w:val="pt-BR"/>
        </w:rPr>
        <w:t xml:space="preserve">WS-FTP </w:t>
      </w:r>
      <w:r w:rsidRPr="00E54F17">
        <w:rPr>
          <w:rFonts w:ascii="Montserrat" w:hAnsi="Montserrat"/>
          <w:sz w:val="22"/>
          <w:szCs w:val="22"/>
          <w:lang w:val="pt-BR"/>
        </w:rPr>
        <w:t xml:space="preserve">está parametrizado para realizar a rotina diariamente as 7h da manhã, </w:t>
      </w:r>
    </w:p>
    <w:p w14:paraId="287C7A19" w14:textId="77777777" w:rsidR="006F5C69" w:rsidRPr="00E54F17" w:rsidRDefault="006F5C69" w:rsidP="0028738D">
      <w:pPr>
        <w:pStyle w:val="Corpodetexto"/>
        <w:jc w:val="both"/>
        <w:rPr>
          <w:rFonts w:ascii="Montserrat" w:hAnsi="Montserrat"/>
          <w:sz w:val="20"/>
          <w:szCs w:val="20"/>
          <w:lang w:val="pt-BR"/>
        </w:rPr>
      </w:pPr>
    </w:p>
    <w:p w14:paraId="5DFA8A4D" w14:textId="54772B6C" w:rsidR="008C0DB8" w:rsidRDefault="00E54F17" w:rsidP="0028738D">
      <w:pPr>
        <w:pStyle w:val="Corpodetexto"/>
        <w:jc w:val="both"/>
        <w:rPr>
          <w:rFonts w:ascii="Montserrat" w:hAnsi="Montserrat"/>
          <w:sz w:val="20"/>
          <w:szCs w:val="20"/>
          <w:lang w:val="pt-BR"/>
        </w:rPr>
      </w:pPr>
      <w:r w:rsidRPr="00E54F17">
        <w:rPr>
          <w:rFonts w:ascii="Montserrat" w:hAnsi="Montserrat"/>
          <w:sz w:val="20"/>
          <w:szCs w:val="20"/>
          <w:lang w:val="pt-BR"/>
        </w:rPr>
        <w:drawing>
          <wp:inline distT="0" distB="0" distL="0" distR="0" wp14:anchorId="5939B39A" wp14:editId="41EDA246">
            <wp:extent cx="6309360" cy="3589020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BFD3" w14:textId="28D0E994" w:rsidR="00E54F17" w:rsidRDefault="00E54F17" w:rsidP="0028738D">
      <w:pPr>
        <w:pStyle w:val="Corpodetexto"/>
        <w:jc w:val="both"/>
        <w:rPr>
          <w:rFonts w:ascii="Montserrat" w:hAnsi="Montserrat"/>
          <w:sz w:val="20"/>
          <w:szCs w:val="20"/>
          <w:lang w:val="pt-BR"/>
        </w:rPr>
      </w:pPr>
    </w:p>
    <w:p w14:paraId="719DAA34" w14:textId="18C767D0" w:rsidR="00E54F17" w:rsidRPr="00E54F17" w:rsidRDefault="00E54F17" w:rsidP="00EA086B">
      <w:pPr>
        <w:pStyle w:val="Corpodetexto"/>
        <w:jc w:val="both"/>
        <w:rPr>
          <w:rFonts w:ascii="Montserrat" w:hAnsi="Montserrat"/>
          <w:sz w:val="22"/>
          <w:szCs w:val="22"/>
          <w:lang w:val="pt-BR"/>
        </w:rPr>
      </w:pPr>
      <w:r w:rsidRPr="00E54F17">
        <w:rPr>
          <w:rFonts w:ascii="Montserrat" w:hAnsi="Montserrat"/>
          <w:sz w:val="22"/>
          <w:szCs w:val="22"/>
          <w:lang w:val="pt-BR"/>
        </w:rPr>
        <w:t>Após o schedule ter copiado o arquivo da pasta origem</w:t>
      </w:r>
      <w:r w:rsidR="00EA086B">
        <w:rPr>
          <w:rFonts w:ascii="Montserrat" w:hAnsi="Montserrat"/>
          <w:sz w:val="22"/>
          <w:szCs w:val="22"/>
          <w:lang w:val="pt-BR"/>
        </w:rPr>
        <w:t xml:space="preserve">: </w:t>
      </w:r>
      <w:r w:rsidRPr="00EA086B">
        <w:rPr>
          <w:rFonts w:ascii="Montserrat" w:hAnsi="Montserrat"/>
          <w:b/>
          <w:bCs/>
          <w:i/>
          <w:iCs/>
          <w:sz w:val="22"/>
          <w:szCs w:val="22"/>
        </w:rPr>
        <w:t>D:\TOTVS\Microsiga\Protheus12\PROTHEUS_DATA_DIST\arquivos\SFTP-INTEGRAÇÕES\LINKEDRH\PENDING</w:t>
      </w:r>
      <w:r w:rsidRPr="00E54F17">
        <w:rPr>
          <w:rFonts w:ascii="Montserrat" w:hAnsi="Montserrat"/>
          <w:i/>
          <w:iCs/>
          <w:sz w:val="22"/>
          <w:szCs w:val="22"/>
        </w:rPr>
        <w:t xml:space="preserve"> para a pasta de destino </w:t>
      </w:r>
      <w:r w:rsidRPr="00EA086B">
        <w:rPr>
          <w:rFonts w:ascii="Montserrat" w:hAnsi="Montserrat"/>
          <w:b/>
          <w:bCs/>
          <w:i/>
          <w:iCs/>
          <w:sz w:val="22"/>
          <w:szCs w:val="22"/>
        </w:rPr>
        <w:t>SERVIDOR FTPS</w:t>
      </w:r>
      <w:r w:rsidRPr="00E54F17">
        <w:rPr>
          <w:rFonts w:ascii="Montserrat" w:hAnsi="Montserrat"/>
          <w:i/>
          <w:iCs/>
          <w:sz w:val="22"/>
          <w:szCs w:val="22"/>
        </w:rPr>
        <w:t xml:space="preserve"> da LinkedRH o arquivo é movido no servidor de aplicação protheus produção para a pasta </w:t>
      </w:r>
      <w:r w:rsidRPr="00EA086B">
        <w:rPr>
          <w:rFonts w:ascii="Montserrat" w:hAnsi="Montserrat"/>
          <w:b/>
          <w:bCs/>
          <w:i/>
          <w:iCs/>
          <w:sz w:val="22"/>
          <w:szCs w:val="22"/>
        </w:rPr>
        <w:t>D:\TOTVS\Microsiga\Protheus12\PROTHEUS_DATA_DIST\arquivos\SFTP-INTEGRAÇÕES\LINKEDRH\</w:t>
      </w:r>
      <w:r w:rsidRPr="00EA086B">
        <w:rPr>
          <w:rFonts w:ascii="Montserrat" w:hAnsi="Montserrat"/>
          <w:b/>
          <w:bCs/>
          <w:i/>
          <w:iCs/>
          <w:sz w:val="22"/>
          <w:szCs w:val="22"/>
        </w:rPr>
        <w:t>SEND.</w:t>
      </w:r>
    </w:p>
    <w:p w14:paraId="2918BC34" w14:textId="40598AD8" w:rsidR="0028738D" w:rsidRDefault="0028738D" w:rsidP="0028738D">
      <w:pPr>
        <w:pStyle w:val="Corpodetexto"/>
        <w:jc w:val="both"/>
        <w:rPr>
          <w:rFonts w:ascii="Montserrat" w:hAnsi="Montserrat"/>
          <w:sz w:val="20"/>
          <w:szCs w:val="20"/>
          <w:lang w:val="pt-BR"/>
        </w:rPr>
      </w:pPr>
    </w:p>
    <w:p w14:paraId="46305CB5" w14:textId="4861563C" w:rsidR="00EA086B" w:rsidRDefault="00EA086B" w:rsidP="0028738D">
      <w:pPr>
        <w:pStyle w:val="Corpodetexto"/>
        <w:jc w:val="both"/>
        <w:rPr>
          <w:rFonts w:ascii="Montserrat" w:hAnsi="Montserrat"/>
          <w:sz w:val="20"/>
          <w:szCs w:val="20"/>
          <w:lang w:val="pt-BR"/>
        </w:rPr>
      </w:pPr>
    </w:p>
    <w:p w14:paraId="59360467" w14:textId="0853BDA3" w:rsidR="00EA086B" w:rsidRDefault="00EA086B" w:rsidP="0028738D">
      <w:pPr>
        <w:pStyle w:val="Corpodetexto"/>
        <w:jc w:val="both"/>
        <w:rPr>
          <w:rFonts w:ascii="Montserrat" w:hAnsi="Montserrat"/>
          <w:sz w:val="20"/>
          <w:szCs w:val="20"/>
          <w:lang w:val="pt-BR"/>
        </w:rPr>
      </w:pPr>
    </w:p>
    <w:p w14:paraId="0F9EBE01" w14:textId="57EBF125" w:rsidR="00EA086B" w:rsidRDefault="00EA086B" w:rsidP="0028738D">
      <w:pPr>
        <w:pStyle w:val="Corpodetexto"/>
        <w:jc w:val="both"/>
        <w:rPr>
          <w:rFonts w:ascii="Montserrat" w:hAnsi="Montserrat"/>
          <w:sz w:val="20"/>
          <w:szCs w:val="20"/>
          <w:lang w:val="pt-BR"/>
        </w:rPr>
      </w:pPr>
    </w:p>
    <w:p w14:paraId="118F0EE8" w14:textId="383B946D" w:rsidR="00EA086B" w:rsidRDefault="00EA086B" w:rsidP="0028738D">
      <w:pPr>
        <w:pStyle w:val="Corpodetexto"/>
        <w:jc w:val="both"/>
        <w:rPr>
          <w:rFonts w:ascii="Montserrat" w:hAnsi="Montserrat"/>
          <w:sz w:val="20"/>
          <w:szCs w:val="20"/>
          <w:lang w:val="pt-BR"/>
        </w:rPr>
      </w:pPr>
    </w:p>
    <w:p w14:paraId="60B9F1A3" w14:textId="5877E476" w:rsidR="00EA086B" w:rsidRDefault="00EA086B" w:rsidP="0028738D">
      <w:pPr>
        <w:pStyle w:val="Corpodetexto"/>
        <w:jc w:val="both"/>
        <w:rPr>
          <w:rFonts w:ascii="Montserrat" w:hAnsi="Montserrat"/>
          <w:sz w:val="20"/>
          <w:szCs w:val="20"/>
          <w:lang w:val="pt-BR"/>
        </w:rPr>
      </w:pPr>
    </w:p>
    <w:p w14:paraId="0A847270" w14:textId="1626F7ED" w:rsidR="00EA086B" w:rsidRDefault="00EA086B" w:rsidP="0028738D">
      <w:pPr>
        <w:pStyle w:val="Corpodetexto"/>
        <w:jc w:val="both"/>
        <w:rPr>
          <w:rFonts w:ascii="Montserrat" w:hAnsi="Montserrat"/>
          <w:sz w:val="20"/>
          <w:szCs w:val="20"/>
          <w:lang w:val="pt-BR"/>
        </w:rPr>
      </w:pPr>
    </w:p>
    <w:p w14:paraId="7001EC47" w14:textId="77777777" w:rsidR="00EA086B" w:rsidRPr="00E54F17" w:rsidRDefault="00EA086B" w:rsidP="0028738D">
      <w:pPr>
        <w:pStyle w:val="Corpodetexto"/>
        <w:jc w:val="both"/>
        <w:rPr>
          <w:rFonts w:ascii="Montserrat" w:hAnsi="Montserrat"/>
          <w:sz w:val="20"/>
          <w:szCs w:val="20"/>
          <w:lang w:val="pt-BR"/>
        </w:rPr>
      </w:pPr>
    </w:p>
    <w:p w14:paraId="6304CAA0" w14:textId="77777777" w:rsidR="00EA086B" w:rsidRDefault="00EA086B" w:rsidP="00EA086B">
      <w:pPr>
        <w:pStyle w:val="Estilo1"/>
        <w:numPr>
          <w:ilvl w:val="0"/>
          <w:numId w:val="0"/>
        </w:numPr>
        <w:ind w:left="720"/>
      </w:pPr>
    </w:p>
    <w:p w14:paraId="0498E003" w14:textId="04C1FA4B" w:rsidR="00EA086B" w:rsidRDefault="00EA086B" w:rsidP="00EA086B">
      <w:pPr>
        <w:pStyle w:val="Estilo1"/>
        <w:numPr>
          <w:ilvl w:val="0"/>
          <w:numId w:val="0"/>
        </w:numPr>
        <w:ind w:left="720"/>
      </w:pPr>
      <w:r>
        <w:t>3.1.</w:t>
      </w:r>
      <w:r>
        <w:t>2</w:t>
      </w:r>
      <w:r>
        <w:t xml:space="preserve"> Estrutura de integração SFTP/FTPS – Arquivos (</w:t>
      </w:r>
      <w:r>
        <w:t>LATAM</w:t>
      </w:r>
      <w:r>
        <w:t>)</w:t>
      </w:r>
    </w:p>
    <w:p w14:paraId="77D69459" w14:textId="77777777" w:rsidR="00EA086B" w:rsidRDefault="00EA086B" w:rsidP="00EA086B">
      <w:pPr>
        <w:pStyle w:val="Estilo1"/>
        <w:numPr>
          <w:ilvl w:val="0"/>
          <w:numId w:val="0"/>
        </w:numPr>
        <w:ind w:left="720"/>
      </w:pPr>
    </w:p>
    <w:p w14:paraId="4FCC4C08" w14:textId="11DA127D" w:rsidR="00EA086B" w:rsidRDefault="00EA086B" w:rsidP="00EA086B">
      <w:pPr>
        <w:pStyle w:val="Estilo1"/>
        <w:numPr>
          <w:ilvl w:val="0"/>
          <w:numId w:val="0"/>
        </w:numPr>
        <w:ind w:left="720"/>
        <w:rPr>
          <w:b w:val="0"/>
          <w:bCs w:val="0"/>
          <w:sz w:val="22"/>
          <w:szCs w:val="22"/>
        </w:rPr>
      </w:pPr>
      <w:r w:rsidRPr="00DC2B7E">
        <w:rPr>
          <w:b w:val="0"/>
          <w:bCs w:val="0"/>
          <w:sz w:val="22"/>
          <w:szCs w:val="22"/>
        </w:rPr>
        <w:t xml:space="preserve">Os arquivos referentes aos colaboradores do </w:t>
      </w:r>
      <w:r>
        <w:rPr>
          <w:b w:val="0"/>
          <w:bCs w:val="0"/>
          <w:sz w:val="22"/>
          <w:szCs w:val="22"/>
        </w:rPr>
        <w:t xml:space="preserve">LATAM </w:t>
      </w:r>
      <w:r w:rsidRPr="00DC2B7E">
        <w:rPr>
          <w:b w:val="0"/>
          <w:bCs w:val="0"/>
          <w:sz w:val="22"/>
          <w:szCs w:val="22"/>
        </w:rPr>
        <w:t xml:space="preserve">são gerados </w:t>
      </w:r>
      <w:r>
        <w:rPr>
          <w:b w:val="0"/>
          <w:bCs w:val="0"/>
          <w:sz w:val="22"/>
          <w:szCs w:val="22"/>
        </w:rPr>
        <w:t>manualmente pelos responsáveis do processo de RH LATAM</w:t>
      </w:r>
      <w:r w:rsidRPr="00DC2B7E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e são salvos na pasta do </w:t>
      </w:r>
      <w:proofErr w:type="spellStart"/>
      <w:r>
        <w:rPr>
          <w:b w:val="0"/>
          <w:bCs w:val="0"/>
          <w:sz w:val="22"/>
          <w:szCs w:val="22"/>
        </w:rPr>
        <w:t>SharePoiint</w:t>
      </w:r>
      <w:proofErr w:type="spellEnd"/>
      <w:r>
        <w:rPr>
          <w:b w:val="0"/>
          <w:bCs w:val="0"/>
          <w:sz w:val="22"/>
          <w:szCs w:val="22"/>
        </w:rPr>
        <w:t xml:space="preserve"> criada para essa estrutura de integração: site de documentos: </w:t>
      </w:r>
      <w:hyperlink r:id="rId13" w:history="1">
        <w:r w:rsidRPr="00EA086B">
          <w:rPr>
            <w:rStyle w:val="Hyperlink"/>
            <w:b w:val="0"/>
            <w:bCs w:val="0"/>
            <w:sz w:val="22"/>
            <w:szCs w:val="22"/>
          </w:rPr>
          <w:t>TI – Integrações SFTP/Documentos/</w:t>
        </w:r>
        <w:proofErr w:type="spellStart"/>
        <w:r w:rsidRPr="00EA086B">
          <w:rPr>
            <w:rStyle w:val="Hyperlink"/>
            <w:b w:val="0"/>
            <w:bCs w:val="0"/>
            <w:sz w:val="22"/>
            <w:szCs w:val="22"/>
          </w:rPr>
          <w:t>Integracao</w:t>
        </w:r>
        <w:proofErr w:type="spellEnd"/>
        <w:r w:rsidRPr="00EA086B">
          <w:rPr>
            <w:rStyle w:val="Hyperlink"/>
            <w:b w:val="0"/>
            <w:bCs w:val="0"/>
            <w:sz w:val="22"/>
            <w:szCs w:val="22"/>
          </w:rPr>
          <w:t>-</w:t>
        </w:r>
        <w:proofErr w:type="spellStart"/>
        <w:r w:rsidRPr="00EA086B">
          <w:rPr>
            <w:rStyle w:val="Hyperlink"/>
            <w:b w:val="0"/>
            <w:bCs w:val="0"/>
            <w:sz w:val="22"/>
            <w:szCs w:val="22"/>
          </w:rPr>
          <w:t>JoinRH</w:t>
        </w:r>
        <w:proofErr w:type="spellEnd"/>
        <w:r w:rsidRPr="00EA086B">
          <w:rPr>
            <w:rStyle w:val="Hyperlink"/>
            <w:b w:val="0"/>
            <w:bCs w:val="0"/>
            <w:sz w:val="22"/>
            <w:szCs w:val="22"/>
          </w:rPr>
          <w:t>-Latam</w:t>
        </w:r>
      </w:hyperlink>
      <w:r>
        <w:rPr>
          <w:b w:val="0"/>
          <w:bCs w:val="0"/>
          <w:sz w:val="22"/>
          <w:szCs w:val="22"/>
        </w:rPr>
        <w:t xml:space="preserve"> essa diretório do SharePoint é está sincronizando na máquina das colaboradoras responsáveis pelo processo.</w:t>
      </w:r>
    </w:p>
    <w:p w14:paraId="76040EC3" w14:textId="14B74860" w:rsidR="00EA086B" w:rsidRDefault="00EA086B" w:rsidP="00EA086B">
      <w:pPr>
        <w:pStyle w:val="Estilo1"/>
        <w:numPr>
          <w:ilvl w:val="0"/>
          <w:numId w:val="0"/>
        </w:numPr>
        <w:ind w:left="720"/>
        <w:jc w:val="left"/>
        <w:rPr>
          <w:b w:val="0"/>
          <w:bCs w:val="0"/>
          <w:sz w:val="22"/>
          <w:szCs w:val="22"/>
        </w:rPr>
      </w:pPr>
    </w:p>
    <w:p w14:paraId="56605654" w14:textId="0114A30B" w:rsidR="00EA086B" w:rsidRDefault="00EA086B" w:rsidP="00EA086B">
      <w:pPr>
        <w:pStyle w:val="Estilo1"/>
        <w:numPr>
          <w:ilvl w:val="0"/>
          <w:numId w:val="0"/>
        </w:numPr>
        <w:ind w:left="720"/>
        <w:jc w:val="left"/>
        <w:rPr>
          <w:b w:val="0"/>
          <w:bCs w:val="0"/>
          <w:sz w:val="22"/>
          <w:szCs w:val="22"/>
        </w:rPr>
      </w:pPr>
      <w:r w:rsidRPr="00EA086B">
        <w:rPr>
          <w:b w:val="0"/>
          <w:bCs w:val="0"/>
          <w:sz w:val="22"/>
          <w:szCs w:val="22"/>
        </w:rPr>
        <w:drawing>
          <wp:inline distT="0" distB="0" distL="0" distR="0" wp14:anchorId="0FBF96D8" wp14:editId="72E18B20">
            <wp:extent cx="5667375" cy="2113858"/>
            <wp:effectExtent l="0" t="0" r="0" b="127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5372" cy="211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508D" w14:textId="51A3321A" w:rsidR="00EA086B" w:rsidRDefault="00EA086B" w:rsidP="00EA086B">
      <w:pPr>
        <w:pStyle w:val="Estilo1"/>
        <w:numPr>
          <w:ilvl w:val="0"/>
          <w:numId w:val="0"/>
        </w:numPr>
        <w:ind w:left="720"/>
        <w:jc w:val="left"/>
        <w:rPr>
          <w:b w:val="0"/>
          <w:bCs w:val="0"/>
          <w:sz w:val="22"/>
          <w:szCs w:val="22"/>
        </w:rPr>
      </w:pPr>
    </w:p>
    <w:p w14:paraId="7CC5E370" w14:textId="77777777" w:rsidR="00EA086B" w:rsidRDefault="00EA086B" w:rsidP="00EA086B">
      <w:pPr>
        <w:pStyle w:val="Estilo1"/>
        <w:numPr>
          <w:ilvl w:val="0"/>
          <w:numId w:val="0"/>
        </w:numPr>
        <w:ind w:left="720"/>
        <w:jc w:val="left"/>
        <w:rPr>
          <w:b w:val="0"/>
          <w:bCs w:val="0"/>
          <w:sz w:val="22"/>
          <w:szCs w:val="22"/>
        </w:rPr>
      </w:pPr>
    </w:p>
    <w:p w14:paraId="4C685DC1" w14:textId="7CDFB18B" w:rsidR="00EA086B" w:rsidRDefault="00907B21" w:rsidP="00EA086B">
      <w:pPr>
        <w:pStyle w:val="Estilo1"/>
        <w:numPr>
          <w:ilvl w:val="0"/>
          <w:numId w:val="0"/>
        </w:numPr>
        <w:ind w:left="720"/>
        <w:jc w:val="left"/>
        <w:rPr>
          <w:rFonts w:ascii="Segoe UI" w:hAnsi="Segoe UI" w:cs="Segoe UI"/>
          <w:b w:val="0"/>
          <w:bCs w:val="0"/>
          <w:color w:val="323130"/>
          <w:sz w:val="27"/>
          <w:szCs w:val="27"/>
          <w:shd w:val="clear" w:color="auto" w:fill="FFFFFF"/>
        </w:rPr>
      </w:pPr>
      <w:r>
        <w:rPr>
          <w:b w:val="0"/>
          <w:bCs w:val="0"/>
          <w:i/>
          <w:iCs/>
          <w:sz w:val="22"/>
          <w:szCs w:val="22"/>
        </w:rPr>
        <w:t xml:space="preserve">Essa pasta </w:t>
      </w:r>
      <w:r w:rsidRPr="00907B21">
        <w:rPr>
          <w:rFonts w:ascii="Segoe UI" w:hAnsi="Segoe UI" w:cs="Segoe UI"/>
          <w:color w:val="323130"/>
          <w:sz w:val="27"/>
          <w:szCs w:val="27"/>
          <w:shd w:val="clear" w:color="auto" w:fill="FFFFFF"/>
        </w:rPr>
        <w:t>INTEGRACAO-JOINRH-LATAM</w:t>
      </w:r>
      <w:r>
        <w:rPr>
          <w:rFonts w:ascii="Segoe UI" w:hAnsi="Segoe UI" w:cs="Segoe UI"/>
          <w:b w:val="0"/>
          <w:bCs w:val="0"/>
          <w:color w:val="323130"/>
          <w:sz w:val="27"/>
          <w:szCs w:val="27"/>
          <w:shd w:val="clear" w:color="auto" w:fill="FFFFFF"/>
        </w:rPr>
        <w:t xml:space="preserve"> está sincronizada no servidor </w:t>
      </w:r>
      <w:r w:rsidR="00AF6B40">
        <w:rPr>
          <w:rFonts w:ascii="Segoe UI" w:hAnsi="Segoe UI" w:cs="Segoe UI"/>
          <w:color w:val="323130"/>
          <w:sz w:val="27"/>
          <w:szCs w:val="27"/>
          <w:shd w:val="clear" w:color="auto" w:fill="FFFFFF"/>
        </w:rPr>
        <w:t xml:space="preserve">sw2012h02 </w:t>
      </w:r>
      <w:r w:rsidR="00AF6B40">
        <w:rPr>
          <w:rFonts w:ascii="Segoe UI" w:hAnsi="Segoe UI" w:cs="Segoe UI"/>
          <w:b w:val="0"/>
          <w:bCs w:val="0"/>
          <w:color w:val="323130"/>
          <w:sz w:val="27"/>
          <w:szCs w:val="27"/>
          <w:shd w:val="clear" w:color="auto" w:fill="FFFFFF"/>
        </w:rPr>
        <w:t>linkada com o OneDrive.</w:t>
      </w:r>
    </w:p>
    <w:p w14:paraId="2CAB17F6" w14:textId="3AC2F296" w:rsidR="00AF6B40" w:rsidRDefault="00AF6B40" w:rsidP="00EA086B">
      <w:pPr>
        <w:pStyle w:val="Estilo1"/>
        <w:numPr>
          <w:ilvl w:val="0"/>
          <w:numId w:val="0"/>
        </w:numPr>
        <w:ind w:left="720"/>
        <w:jc w:val="left"/>
        <w:rPr>
          <w:b w:val="0"/>
          <w:bCs w:val="0"/>
          <w:i/>
          <w:iCs/>
          <w:sz w:val="22"/>
          <w:szCs w:val="22"/>
        </w:rPr>
      </w:pPr>
    </w:p>
    <w:p w14:paraId="63E14380" w14:textId="74C9D145" w:rsidR="00AF6B40" w:rsidRPr="00AF6B40" w:rsidRDefault="00AF6B40" w:rsidP="00AF6B40">
      <w:pPr>
        <w:pStyle w:val="Estilo1"/>
        <w:numPr>
          <w:ilvl w:val="0"/>
          <w:numId w:val="0"/>
        </w:numPr>
        <w:ind w:left="720"/>
        <w:jc w:val="center"/>
        <w:rPr>
          <w:b w:val="0"/>
          <w:bCs w:val="0"/>
          <w:i/>
          <w:iCs/>
          <w:sz w:val="22"/>
          <w:szCs w:val="22"/>
        </w:rPr>
      </w:pPr>
      <w:r w:rsidRPr="00AF6B40">
        <w:rPr>
          <w:b w:val="0"/>
          <w:bCs w:val="0"/>
          <w:i/>
          <w:iCs/>
          <w:sz w:val="22"/>
          <w:szCs w:val="22"/>
        </w:rPr>
        <w:drawing>
          <wp:inline distT="0" distB="0" distL="0" distR="0" wp14:anchorId="7D6E320F" wp14:editId="5E2E1E86">
            <wp:extent cx="4524375" cy="1773595"/>
            <wp:effectExtent l="0" t="0" r="0" b="0"/>
            <wp:docPr id="12" name="Imagem 12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Word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013" cy="17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898E" w14:textId="2A55E022" w:rsidR="00EA086B" w:rsidRPr="00DC2B7E" w:rsidRDefault="00EA086B" w:rsidP="00EA086B">
      <w:pPr>
        <w:pStyle w:val="Estilo1"/>
        <w:numPr>
          <w:ilvl w:val="0"/>
          <w:numId w:val="0"/>
        </w:numPr>
        <w:ind w:left="720"/>
        <w:jc w:val="center"/>
        <w:rPr>
          <w:b w:val="0"/>
          <w:bCs w:val="0"/>
          <w:sz w:val="22"/>
          <w:szCs w:val="22"/>
        </w:rPr>
      </w:pPr>
    </w:p>
    <w:p w14:paraId="196701A0" w14:textId="77777777" w:rsidR="00EA086B" w:rsidRDefault="00EA086B" w:rsidP="00EA086B">
      <w:pPr>
        <w:pStyle w:val="Estilo1"/>
        <w:numPr>
          <w:ilvl w:val="0"/>
          <w:numId w:val="0"/>
        </w:numPr>
        <w:ind w:left="720"/>
        <w:rPr>
          <w:b w:val="0"/>
          <w:bCs w:val="0"/>
          <w:sz w:val="22"/>
          <w:szCs w:val="22"/>
        </w:rPr>
      </w:pPr>
    </w:p>
    <w:p w14:paraId="5DFBB75A" w14:textId="77777777" w:rsidR="00AF6B40" w:rsidRDefault="00AF6B40" w:rsidP="00EA086B">
      <w:pPr>
        <w:pStyle w:val="Estilo1"/>
        <w:numPr>
          <w:ilvl w:val="0"/>
          <w:numId w:val="0"/>
        </w:numPr>
        <w:ind w:left="720"/>
        <w:rPr>
          <w:b w:val="0"/>
          <w:bCs w:val="0"/>
          <w:sz w:val="22"/>
          <w:szCs w:val="22"/>
        </w:rPr>
      </w:pPr>
    </w:p>
    <w:p w14:paraId="1FB62654" w14:textId="4EDADFA4" w:rsidR="00EA086B" w:rsidRPr="005F7331" w:rsidRDefault="00EA086B" w:rsidP="00EA086B">
      <w:pPr>
        <w:pStyle w:val="Estilo1"/>
        <w:numPr>
          <w:ilvl w:val="0"/>
          <w:numId w:val="0"/>
        </w:numPr>
        <w:ind w:left="720"/>
        <w:rPr>
          <w:b w:val="0"/>
          <w:bCs w:val="0"/>
          <w:sz w:val="22"/>
          <w:szCs w:val="22"/>
        </w:rPr>
      </w:pPr>
      <w:r w:rsidRPr="005F7331">
        <w:rPr>
          <w:b w:val="0"/>
          <w:bCs w:val="0"/>
          <w:sz w:val="22"/>
          <w:szCs w:val="22"/>
        </w:rPr>
        <w:t>A aplicação</w:t>
      </w:r>
      <w:r w:rsidRPr="005F7331">
        <w:rPr>
          <w:sz w:val="22"/>
          <w:szCs w:val="22"/>
        </w:rPr>
        <w:t xml:space="preserve"> WS-FTP </w:t>
      </w:r>
      <w:r w:rsidRPr="005F7331">
        <w:rPr>
          <w:b w:val="0"/>
          <w:bCs w:val="0"/>
          <w:sz w:val="22"/>
          <w:szCs w:val="22"/>
        </w:rPr>
        <w:t>instalada no servidor</w:t>
      </w:r>
      <w:r w:rsidRPr="005F7331">
        <w:rPr>
          <w:sz w:val="22"/>
          <w:szCs w:val="22"/>
        </w:rPr>
        <w:t xml:space="preserve"> sw2012h02 </w:t>
      </w:r>
      <w:r w:rsidRPr="005F7331">
        <w:rPr>
          <w:b w:val="0"/>
          <w:bCs w:val="0"/>
          <w:sz w:val="22"/>
          <w:szCs w:val="22"/>
        </w:rPr>
        <w:t xml:space="preserve">faz o papel de </w:t>
      </w:r>
      <w:r w:rsidRPr="00E54F17">
        <w:rPr>
          <w:b w:val="0"/>
          <w:bCs w:val="0"/>
          <w:sz w:val="22"/>
          <w:szCs w:val="22"/>
        </w:rPr>
        <w:t>middleware</w:t>
      </w:r>
      <w:r>
        <w:rPr>
          <w:b w:val="0"/>
          <w:bCs w:val="0"/>
          <w:sz w:val="22"/>
          <w:szCs w:val="22"/>
        </w:rPr>
        <w:t xml:space="preserve"> </w:t>
      </w:r>
      <w:r w:rsidRPr="005F7331">
        <w:rPr>
          <w:b w:val="0"/>
          <w:bCs w:val="0"/>
          <w:sz w:val="22"/>
          <w:szCs w:val="22"/>
        </w:rPr>
        <w:t xml:space="preserve">de conexão entre o repositório </w:t>
      </w:r>
      <w:r w:rsidR="00BD26B4">
        <w:rPr>
          <w:b w:val="0"/>
          <w:bCs w:val="0"/>
          <w:sz w:val="22"/>
          <w:szCs w:val="22"/>
        </w:rPr>
        <w:t>SharePoint</w:t>
      </w:r>
      <w:r w:rsidRPr="005F7331">
        <w:rPr>
          <w:b w:val="0"/>
          <w:bCs w:val="0"/>
          <w:sz w:val="22"/>
          <w:szCs w:val="22"/>
        </w:rPr>
        <w:t xml:space="preserve"> (mencionado acima) e a </w:t>
      </w:r>
      <w:r>
        <w:rPr>
          <w:b w:val="0"/>
          <w:bCs w:val="0"/>
          <w:sz w:val="22"/>
          <w:szCs w:val="22"/>
        </w:rPr>
        <w:t xml:space="preserve">servidor de </w:t>
      </w:r>
      <w:proofErr w:type="spellStart"/>
      <w:r>
        <w:rPr>
          <w:b w:val="0"/>
          <w:bCs w:val="0"/>
          <w:sz w:val="22"/>
          <w:szCs w:val="22"/>
        </w:rPr>
        <w:t>FTPs</w:t>
      </w:r>
      <w:proofErr w:type="spellEnd"/>
      <w:r>
        <w:rPr>
          <w:b w:val="0"/>
          <w:bCs w:val="0"/>
          <w:sz w:val="22"/>
          <w:szCs w:val="22"/>
        </w:rPr>
        <w:t xml:space="preserve"> da </w:t>
      </w:r>
      <w:proofErr w:type="spellStart"/>
      <w:r>
        <w:rPr>
          <w:b w:val="0"/>
          <w:bCs w:val="0"/>
          <w:sz w:val="22"/>
          <w:szCs w:val="22"/>
        </w:rPr>
        <w:t>LinkedRH</w:t>
      </w:r>
      <w:proofErr w:type="spellEnd"/>
      <w:r>
        <w:rPr>
          <w:b w:val="0"/>
          <w:bCs w:val="0"/>
          <w:sz w:val="22"/>
          <w:szCs w:val="22"/>
        </w:rPr>
        <w:t xml:space="preserve">. (dados de conexão estão salvos no caminho do SharePoint: </w:t>
      </w:r>
      <w:r w:rsidRPr="005F7331">
        <w:rPr>
          <w:sz w:val="22"/>
          <w:szCs w:val="22"/>
        </w:rPr>
        <w:t xml:space="preserve">Tecnologia da </w:t>
      </w:r>
      <w:proofErr w:type="spellStart"/>
      <w:r w:rsidRPr="005F7331">
        <w:rPr>
          <w:sz w:val="22"/>
          <w:szCs w:val="22"/>
        </w:rPr>
        <w:t>informaão</w:t>
      </w:r>
      <w:proofErr w:type="spellEnd"/>
      <w:r w:rsidRPr="005F7331">
        <w:rPr>
          <w:sz w:val="22"/>
          <w:szCs w:val="22"/>
        </w:rPr>
        <w:t>\Geral\ São Paulo\Controle de Documentos\Infraestrutura\SFTP INTEGRAÇÕES – INFO \PLANILHA INFO ACESSO INTEGRAÇÕES SFTP.XLSX</w:t>
      </w:r>
      <w:r w:rsidR="00BD26B4">
        <w:rPr>
          <w:sz w:val="22"/>
          <w:szCs w:val="22"/>
        </w:rPr>
        <w:t>).</w:t>
      </w:r>
    </w:p>
    <w:p w14:paraId="29E917C5" w14:textId="77777777" w:rsidR="00EA086B" w:rsidRPr="00E54F17" w:rsidRDefault="00EA086B" w:rsidP="00EA086B">
      <w:pPr>
        <w:pStyle w:val="Estilo1"/>
        <w:numPr>
          <w:ilvl w:val="0"/>
          <w:numId w:val="0"/>
        </w:numPr>
        <w:ind w:left="720" w:hanging="360"/>
        <w:rPr>
          <w:b w:val="0"/>
          <w:bCs w:val="0"/>
          <w:sz w:val="28"/>
          <w:szCs w:val="28"/>
        </w:rPr>
      </w:pPr>
    </w:p>
    <w:p w14:paraId="6E419D55" w14:textId="182A9923" w:rsidR="00EA086B" w:rsidRPr="00E54F17" w:rsidRDefault="00EA086B" w:rsidP="00EA086B">
      <w:pPr>
        <w:pStyle w:val="Corpodetexto"/>
        <w:jc w:val="both"/>
        <w:rPr>
          <w:rFonts w:ascii="Montserrat" w:hAnsi="Montserrat"/>
          <w:sz w:val="22"/>
          <w:szCs w:val="22"/>
          <w:lang w:val="pt-BR"/>
        </w:rPr>
      </w:pPr>
      <w:r w:rsidRPr="00E54F17">
        <w:rPr>
          <w:rFonts w:ascii="Montserrat" w:hAnsi="Montserrat"/>
          <w:sz w:val="22"/>
          <w:szCs w:val="22"/>
          <w:lang w:val="pt-BR"/>
        </w:rPr>
        <w:t xml:space="preserve">O middleware </w:t>
      </w:r>
      <w:r w:rsidRPr="00E54F17">
        <w:rPr>
          <w:rFonts w:ascii="Montserrat" w:hAnsi="Montserrat"/>
          <w:b/>
          <w:bCs/>
          <w:sz w:val="22"/>
          <w:szCs w:val="22"/>
          <w:lang w:val="pt-BR"/>
        </w:rPr>
        <w:t xml:space="preserve">WS-FTP </w:t>
      </w:r>
      <w:r w:rsidRPr="00E54F17">
        <w:rPr>
          <w:rFonts w:ascii="Montserrat" w:hAnsi="Montserrat"/>
          <w:sz w:val="22"/>
          <w:szCs w:val="22"/>
          <w:lang w:val="pt-BR"/>
        </w:rPr>
        <w:t>está parametrizado para realizar a rotina diariamente as 7h da manhã</w:t>
      </w:r>
      <w:r w:rsidR="00BD26B4">
        <w:rPr>
          <w:rFonts w:ascii="Montserrat" w:hAnsi="Montserrat"/>
          <w:sz w:val="22"/>
          <w:szCs w:val="22"/>
          <w:lang w:val="pt-BR"/>
        </w:rPr>
        <w:t>.</w:t>
      </w:r>
    </w:p>
    <w:p w14:paraId="663DABA1" w14:textId="77777777" w:rsidR="00EA086B" w:rsidRPr="00E54F17" w:rsidRDefault="00EA086B" w:rsidP="00EA086B">
      <w:pPr>
        <w:pStyle w:val="Corpodetexto"/>
        <w:jc w:val="both"/>
        <w:rPr>
          <w:rFonts w:ascii="Montserrat" w:hAnsi="Montserrat"/>
          <w:sz w:val="20"/>
          <w:szCs w:val="20"/>
          <w:lang w:val="pt-BR"/>
        </w:rPr>
      </w:pPr>
    </w:p>
    <w:p w14:paraId="66EE331A" w14:textId="747E1CB5" w:rsidR="00EA086B" w:rsidRDefault="00360451" w:rsidP="00360451">
      <w:pPr>
        <w:pStyle w:val="Corpodetexto"/>
        <w:jc w:val="center"/>
        <w:rPr>
          <w:rFonts w:ascii="Montserrat" w:hAnsi="Montserrat"/>
          <w:sz w:val="20"/>
          <w:szCs w:val="20"/>
          <w:lang w:val="pt-BR"/>
        </w:rPr>
      </w:pPr>
      <w:r w:rsidRPr="00360451">
        <w:rPr>
          <w:rFonts w:ascii="Montserrat" w:hAnsi="Montserrat"/>
          <w:sz w:val="20"/>
          <w:szCs w:val="20"/>
          <w:lang w:val="pt-BR"/>
        </w:rPr>
        <w:drawing>
          <wp:inline distT="0" distB="0" distL="0" distR="0" wp14:anchorId="252031E2" wp14:editId="39069850">
            <wp:extent cx="5267325" cy="3000375"/>
            <wp:effectExtent l="0" t="0" r="9525" b="952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3023" cy="300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50B3" w14:textId="77777777" w:rsidR="00EA086B" w:rsidRDefault="00EA086B" w:rsidP="00EA086B">
      <w:pPr>
        <w:pStyle w:val="Corpodetexto"/>
        <w:jc w:val="both"/>
        <w:rPr>
          <w:rFonts w:ascii="Montserrat" w:hAnsi="Montserrat"/>
          <w:sz w:val="20"/>
          <w:szCs w:val="20"/>
          <w:lang w:val="pt-BR"/>
        </w:rPr>
      </w:pPr>
    </w:p>
    <w:p w14:paraId="27C3BE38" w14:textId="0CC5D3CE" w:rsidR="00EA086B" w:rsidRPr="00E54F17" w:rsidRDefault="00EA086B" w:rsidP="00EA086B">
      <w:pPr>
        <w:pStyle w:val="Corpodetexto"/>
        <w:jc w:val="both"/>
        <w:rPr>
          <w:rFonts w:ascii="Montserrat" w:hAnsi="Montserrat"/>
          <w:sz w:val="22"/>
          <w:szCs w:val="22"/>
          <w:lang w:val="pt-BR"/>
        </w:rPr>
      </w:pPr>
      <w:r w:rsidRPr="00E54F17">
        <w:rPr>
          <w:rFonts w:ascii="Montserrat" w:hAnsi="Montserrat"/>
          <w:sz w:val="22"/>
          <w:szCs w:val="22"/>
          <w:lang w:val="pt-BR"/>
        </w:rPr>
        <w:t>Após o schedule ter copiado o arquivo da pasta origem</w:t>
      </w:r>
      <w:r>
        <w:rPr>
          <w:rFonts w:ascii="Montserrat" w:hAnsi="Montserrat"/>
          <w:sz w:val="22"/>
          <w:szCs w:val="22"/>
          <w:lang w:val="pt-BR"/>
        </w:rPr>
        <w:t xml:space="preserve">: </w:t>
      </w:r>
      <w:hyperlink r:id="rId17" w:history="1">
        <w:r w:rsidR="00BD26B4" w:rsidRPr="00EA086B">
          <w:rPr>
            <w:rStyle w:val="Hyperlink"/>
            <w:sz w:val="22"/>
            <w:szCs w:val="22"/>
          </w:rPr>
          <w:t>TI – Integrações SFTP/Documentos/Integracao-JoinRH-Latam</w:t>
        </w:r>
      </w:hyperlink>
      <w:r w:rsidR="00BD26B4">
        <w:rPr>
          <w:b/>
          <w:bCs/>
          <w:sz w:val="22"/>
          <w:szCs w:val="22"/>
        </w:rPr>
        <w:t xml:space="preserve"> </w:t>
      </w:r>
      <w:r w:rsidRPr="00E54F17">
        <w:rPr>
          <w:rFonts w:ascii="Montserrat" w:hAnsi="Montserrat"/>
          <w:i/>
          <w:iCs/>
          <w:sz w:val="22"/>
          <w:szCs w:val="22"/>
        </w:rPr>
        <w:t xml:space="preserve">para a pasta de destino </w:t>
      </w:r>
      <w:r w:rsidRPr="00EA086B">
        <w:rPr>
          <w:rFonts w:ascii="Montserrat" w:hAnsi="Montserrat"/>
          <w:b/>
          <w:bCs/>
          <w:i/>
          <w:iCs/>
          <w:sz w:val="22"/>
          <w:szCs w:val="22"/>
        </w:rPr>
        <w:t>SERVIDOR FTPS</w:t>
      </w:r>
      <w:r w:rsidRPr="00E54F17">
        <w:rPr>
          <w:rFonts w:ascii="Montserrat" w:hAnsi="Montserrat"/>
          <w:i/>
          <w:iCs/>
          <w:sz w:val="22"/>
          <w:szCs w:val="22"/>
        </w:rPr>
        <w:t xml:space="preserve"> da LinkedRH o arquivo é movido no servidor de aplicação protheus produção para a pasta </w:t>
      </w:r>
      <w:r w:rsidRPr="00EA086B">
        <w:rPr>
          <w:rFonts w:ascii="Montserrat" w:hAnsi="Montserrat"/>
          <w:b/>
          <w:bCs/>
          <w:i/>
          <w:iCs/>
          <w:sz w:val="22"/>
          <w:szCs w:val="22"/>
        </w:rPr>
        <w:t>D:\TOTVS\Microsiga\Protheus12\PROTHEUS_DATA_DIST\arquivos\SFTP-INTEGRAÇÕES\LINKEDRH\SEND</w:t>
      </w:r>
      <w:r w:rsidR="00BD26B4">
        <w:rPr>
          <w:rFonts w:ascii="Montserrat" w:hAnsi="Montserrat"/>
          <w:b/>
          <w:bCs/>
          <w:i/>
          <w:iCs/>
          <w:sz w:val="22"/>
          <w:szCs w:val="22"/>
        </w:rPr>
        <w:t>-LATAM</w:t>
      </w:r>
      <w:r w:rsidRPr="00EA086B">
        <w:rPr>
          <w:rFonts w:ascii="Montserrat" w:hAnsi="Montserrat"/>
          <w:b/>
          <w:bCs/>
          <w:i/>
          <w:iCs/>
          <w:sz w:val="22"/>
          <w:szCs w:val="22"/>
        </w:rPr>
        <w:t>.</w:t>
      </w:r>
    </w:p>
    <w:p w14:paraId="3E07062A" w14:textId="77777777" w:rsidR="00421DB3" w:rsidRPr="00E54F17" w:rsidRDefault="00421DB3" w:rsidP="006F5C69">
      <w:pPr>
        <w:rPr>
          <w:rFonts w:ascii="Montserrat" w:eastAsia="Arial" w:hAnsi="Montserrat" w:cs="Arial"/>
          <w:b/>
          <w:bCs/>
          <w:u w:val="single"/>
        </w:rPr>
      </w:pPr>
    </w:p>
    <w:p w14:paraId="164873C7" w14:textId="09F26779" w:rsidR="001A7998" w:rsidRPr="00BD26B4" w:rsidRDefault="001A7998" w:rsidP="00BD26B4">
      <w:pPr>
        <w:pStyle w:val="Estilo1"/>
        <w:numPr>
          <w:ilvl w:val="0"/>
          <w:numId w:val="32"/>
        </w:numPr>
      </w:pPr>
      <w:r w:rsidRPr="00BD26B4">
        <w:t>Revisões</w:t>
      </w:r>
    </w:p>
    <w:p w14:paraId="748E66EA" w14:textId="77777777" w:rsidR="001A7998" w:rsidRPr="00597E7D" w:rsidRDefault="001A7998" w:rsidP="001A7998">
      <w:pPr>
        <w:jc w:val="both"/>
        <w:rPr>
          <w:rFonts w:ascii="Montserrat" w:hAnsi="Montserra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54"/>
        <w:gridCol w:w="1426"/>
      </w:tblGrid>
      <w:tr w:rsidR="001A7998" w:rsidRPr="00597E7D" w14:paraId="74104432" w14:textId="77777777" w:rsidTr="00BD26B4">
        <w:tc>
          <w:tcPr>
            <w:tcW w:w="846" w:type="dxa"/>
            <w:shd w:val="clear" w:color="auto" w:fill="FF0000"/>
          </w:tcPr>
          <w:p w14:paraId="160F261B" w14:textId="77777777" w:rsidR="001A7998" w:rsidRPr="00BD26B4" w:rsidRDefault="001A7998" w:rsidP="00790E4A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</w:rPr>
            </w:pPr>
            <w:r w:rsidRPr="00BD26B4">
              <w:rPr>
                <w:rFonts w:ascii="Montserrat" w:hAnsi="Montserrat"/>
                <w:b/>
                <w:bCs/>
                <w:color w:val="FFFFFF" w:themeColor="background1"/>
              </w:rPr>
              <w:t>Rev.</w:t>
            </w:r>
          </w:p>
        </w:tc>
        <w:tc>
          <w:tcPr>
            <w:tcW w:w="7654" w:type="dxa"/>
            <w:shd w:val="clear" w:color="auto" w:fill="FF0000"/>
          </w:tcPr>
          <w:p w14:paraId="5E35A077" w14:textId="77777777" w:rsidR="001A7998" w:rsidRPr="00BD26B4" w:rsidRDefault="001A7998" w:rsidP="00790E4A">
            <w:pPr>
              <w:jc w:val="both"/>
              <w:rPr>
                <w:rFonts w:ascii="Montserrat" w:hAnsi="Montserrat"/>
                <w:b/>
                <w:bCs/>
                <w:color w:val="FFFFFF" w:themeColor="background1"/>
              </w:rPr>
            </w:pPr>
            <w:r w:rsidRPr="00BD26B4">
              <w:rPr>
                <w:rFonts w:ascii="Montserrat" w:hAnsi="Montserrat"/>
                <w:b/>
                <w:bCs/>
                <w:color w:val="FFFFFF" w:themeColor="background1"/>
              </w:rPr>
              <w:t>Histórico</w:t>
            </w:r>
          </w:p>
        </w:tc>
        <w:tc>
          <w:tcPr>
            <w:tcW w:w="1426" w:type="dxa"/>
            <w:shd w:val="clear" w:color="auto" w:fill="FF0000"/>
            <w:vAlign w:val="center"/>
          </w:tcPr>
          <w:p w14:paraId="4A59DA15" w14:textId="77777777" w:rsidR="001A7998" w:rsidRPr="00BD26B4" w:rsidRDefault="001A7998" w:rsidP="00790E4A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</w:rPr>
            </w:pPr>
            <w:r w:rsidRPr="00BD26B4">
              <w:rPr>
                <w:rFonts w:ascii="Montserrat" w:hAnsi="Montserrat"/>
                <w:b/>
                <w:bCs/>
                <w:color w:val="FFFFFF" w:themeColor="background1"/>
              </w:rPr>
              <w:t>Data</w:t>
            </w:r>
          </w:p>
        </w:tc>
      </w:tr>
      <w:tr w:rsidR="001A7998" w:rsidRPr="00597E7D" w14:paraId="09864BEB" w14:textId="77777777" w:rsidTr="00790E4A">
        <w:tc>
          <w:tcPr>
            <w:tcW w:w="846" w:type="dxa"/>
          </w:tcPr>
          <w:p w14:paraId="2F1539EF" w14:textId="77777777" w:rsidR="001A7998" w:rsidRPr="00597E7D" w:rsidRDefault="001A7998" w:rsidP="00790E4A">
            <w:pPr>
              <w:jc w:val="center"/>
              <w:rPr>
                <w:rFonts w:ascii="Montserrat" w:hAnsi="Montserrat"/>
              </w:rPr>
            </w:pPr>
            <w:r w:rsidRPr="00597E7D">
              <w:rPr>
                <w:rFonts w:ascii="Montserrat" w:hAnsi="Montserrat"/>
              </w:rPr>
              <w:t>00</w:t>
            </w:r>
          </w:p>
        </w:tc>
        <w:tc>
          <w:tcPr>
            <w:tcW w:w="7654" w:type="dxa"/>
          </w:tcPr>
          <w:p w14:paraId="5C5C64C2" w14:textId="2F6BA147" w:rsidR="001A7998" w:rsidRPr="00597E7D" w:rsidRDefault="00597E7D" w:rsidP="00790E4A">
            <w:pPr>
              <w:jc w:val="both"/>
              <w:rPr>
                <w:rFonts w:ascii="Montserrat" w:hAnsi="Montserrat"/>
              </w:rPr>
            </w:pPr>
            <w:r w:rsidRPr="00597E7D">
              <w:rPr>
                <w:rFonts w:ascii="Montserrat" w:hAnsi="Montserrat"/>
              </w:rPr>
              <w:t>Emissão Inicial</w:t>
            </w:r>
          </w:p>
        </w:tc>
        <w:tc>
          <w:tcPr>
            <w:tcW w:w="1426" w:type="dxa"/>
            <w:vAlign w:val="center"/>
          </w:tcPr>
          <w:p w14:paraId="5F9245A2" w14:textId="2B950704" w:rsidR="006F5C69" w:rsidRPr="00597E7D" w:rsidRDefault="00BD26B4" w:rsidP="006F5C69">
            <w:pPr>
              <w:pStyle w:val="Default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20/06</w:t>
            </w:r>
            <w:r w:rsidR="006C5164">
              <w:rPr>
                <w:rFonts w:ascii="Montserrat" w:hAnsi="Montserrat"/>
                <w:sz w:val="20"/>
                <w:szCs w:val="20"/>
              </w:rPr>
              <w:t>/2</w:t>
            </w:r>
            <w:r>
              <w:rPr>
                <w:rFonts w:ascii="Montserrat" w:hAnsi="Montserrat"/>
                <w:sz w:val="20"/>
                <w:szCs w:val="20"/>
              </w:rPr>
              <w:t>02</w:t>
            </w:r>
            <w:r w:rsidR="006C5164">
              <w:rPr>
                <w:rFonts w:ascii="Montserrat" w:hAnsi="Montserrat"/>
                <w:sz w:val="20"/>
                <w:szCs w:val="20"/>
              </w:rPr>
              <w:t>2</w:t>
            </w:r>
          </w:p>
        </w:tc>
      </w:tr>
    </w:tbl>
    <w:p w14:paraId="13FDB64C" w14:textId="77777777" w:rsidR="001A7998" w:rsidRPr="00597E7D" w:rsidRDefault="001A7998" w:rsidP="00360451">
      <w:pPr>
        <w:jc w:val="both"/>
        <w:rPr>
          <w:rFonts w:ascii="Montserrat" w:hAnsi="Montserrat"/>
        </w:rPr>
      </w:pPr>
    </w:p>
    <w:sectPr w:rsidR="001A7998" w:rsidRPr="00597E7D" w:rsidSect="00406752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2074" w:right="1152" w:bottom="2304" w:left="1152" w:header="68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9EC2A" w14:textId="77777777" w:rsidR="00A160E7" w:rsidRDefault="00A160E7" w:rsidP="005E79E1">
      <w:r>
        <w:separator/>
      </w:r>
    </w:p>
  </w:endnote>
  <w:endnote w:type="continuationSeparator" w:id="0">
    <w:p w14:paraId="52A43C0D" w14:textId="77777777" w:rsidR="00A160E7" w:rsidRDefault="00A160E7" w:rsidP="005E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9926"/>
    </w:tblGrid>
    <w:tr w:rsidR="007F0365" w14:paraId="417D078B" w14:textId="77777777" w:rsidTr="007F0365">
      <w:trPr>
        <w:trHeight w:val="561"/>
      </w:trPr>
      <w:tc>
        <w:tcPr>
          <w:tcW w:w="9926" w:type="dxa"/>
        </w:tcPr>
        <w:p w14:paraId="05EAAE82" w14:textId="77777777" w:rsidR="007F0365" w:rsidRDefault="007F0365" w:rsidP="007F0365">
          <w:pPr>
            <w:pStyle w:val="Rodap"/>
            <w:jc w:val="center"/>
          </w:pPr>
          <w:r>
            <w:t>CÓPIA IMPRESSA NÃO CONTROLADA</w:t>
          </w:r>
        </w:p>
        <w:p w14:paraId="2D9ED5CE" w14:textId="2B417933" w:rsidR="007F0365" w:rsidRDefault="007F0365" w:rsidP="007F0365">
          <w:pPr>
            <w:pStyle w:val="Rodap"/>
            <w:ind w:right="-329"/>
            <w:jc w:val="center"/>
          </w:pPr>
          <w:r>
            <w:t>VÁLIDA SOMENTE PARA CONSULTA EM</w:t>
          </w:r>
          <w:r w:rsidR="007B3469">
            <w:t xml:space="preserve"> </w:t>
          </w:r>
          <w:r w:rsidR="00D84B64">
            <w:fldChar w:fldCharType="begin"/>
          </w:r>
          <w:r w:rsidR="00D84B64">
            <w:instrText xml:space="preserve"> TIME  \@ "dd/MM/yyyy HH:mm" </w:instrText>
          </w:r>
          <w:r w:rsidR="00D84B64">
            <w:fldChar w:fldCharType="separate"/>
          </w:r>
          <w:r w:rsidR="004630A3">
            <w:rPr>
              <w:noProof/>
            </w:rPr>
            <w:t>20/06/2022 13:47</w:t>
          </w:r>
          <w:r w:rsidR="00D84B64">
            <w:fldChar w:fldCharType="end"/>
          </w:r>
        </w:p>
      </w:tc>
    </w:tr>
  </w:tbl>
  <w:p w14:paraId="6929CB7D" w14:textId="74E3C834" w:rsidR="00087030" w:rsidRPr="007F0365" w:rsidRDefault="00087030" w:rsidP="007F03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E4414" w14:textId="676CC958" w:rsidR="00087030" w:rsidRPr="00C32144" w:rsidRDefault="00436364" w:rsidP="00C32144">
    <w:pPr>
      <w:pStyle w:val="Rodap"/>
      <w:jc w:val="left"/>
      <w:rPr>
        <w:rFonts w:ascii="Montserrat" w:hAnsi="Montserrat"/>
      </w:rPr>
    </w:pPr>
    <w:r w:rsidRPr="00C32144">
      <w:rPr>
        <w:rFonts w:ascii="Montserrat" w:hAnsi="Montserrat"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704BA9" wp14:editId="58A6FCE8">
              <wp:simplePos x="0" y="0"/>
              <wp:positionH relativeFrom="margin">
                <wp:posOffset>0</wp:posOffset>
              </wp:positionH>
              <wp:positionV relativeFrom="paragraph">
                <wp:posOffset>-508000</wp:posOffset>
              </wp:positionV>
              <wp:extent cx="2852420" cy="77089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2420" cy="770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40FE0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Centro de Distribuição</w:t>
                          </w:r>
                        </w:p>
                        <w:p w14:paraId="54820553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Estrada Adília Barbosa Neves, 3925 </w:t>
                          </w:r>
                        </w:p>
                        <w:p w14:paraId="1B133239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CEP 07413-000 Portão</w:t>
                          </w:r>
                        </w:p>
                        <w:p w14:paraId="5C21E735" w14:textId="4A7A6BDB" w:rsidR="00C32144" w:rsidRPr="00C32144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 Arujá - 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704BA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-40pt;width:224.6pt;height:6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" stroked="f">
              <v:textbox>
                <w:txbxContent>
                  <w:p w14:paraId="7A240FE0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Centro de Distribuição</w:t>
                    </w:r>
                  </w:p>
                  <w:p w14:paraId="54820553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Estrada Adília Barbosa Neves, 3925 </w:t>
                    </w:r>
                  </w:p>
                  <w:p w14:paraId="1B133239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CEP 07413-000 Portão</w:t>
                    </w:r>
                  </w:p>
                  <w:p w14:paraId="5C21E735" w14:textId="4A7A6BDB" w:rsidR="00C32144" w:rsidRPr="00C32144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 Arujá - SP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C32144" w:rsidRPr="00C32144">
      <w:rPr>
        <w:rFonts w:ascii="Montserrat" w:hAnsi="Montserrat"/>
        <w:noProof/>
      </w:rPr>
      <w:drawing>
        <wp:anchor distT="0" distB="0" distL="114300" distR="114300" simplePos="0" relativeHeight="251660288" behindDoc="0" locked="0" layoutInCell="1" allowOverlap="1" wp14:anchorId="09188050" wp14:editId="194129D3">
          <wp:simplePos x="0" y="0"/>
          <wp:positionH relativeFrom="rightMargin">
            <wp:posOffset>0</wp:posOffset>
          </wp:positionH>
          <wp:positionV relativeFrom="paragraph">
            <wp:posOffset>-396875</wp:posOffset>
          </wp:positionV>
          <wp:extent cx="51435" cy="548640"/>
          <wp:effectExtent l="0" t="0" r="5715" b="3810"/>
          <wp:wrapNone/>
          <wp:docPr id="24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18CE" w:rsidRPr="00C32144">
      <w:rPr>
        <w:rFonts w:ascii="Montserrat" w:hAnsi="Montserrat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32BD8" w14:textId="77777777" w:rsidR="00A160E7" w:rsidRDefault="00A160E7" w:rsidP="005E79E1">
      <w:r>
        <w:separator/>
      </w:r>
    </w:p>
  </w:footnote>
  <w:footnote w:type="continuationSeparator" w:id="0">
    <w:p w14:paraId="18C51539" w14:textId="77777777" w:rsidR="00A160E7" w:rsidRDefault="00A160E7" w:rsidP="005E7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A70D" w14:textId="11101369" w:rsidR="008F058A" w:rsidRDefault="008F058A" w:rsidP="008F058A">
    <w:r w:rsidRPr="006918CE">
      <w:rPr>
        <w:noProof/>
      </w:rPr>
      <w:drawing>
        <wp:inline distT="0" distB="0" distL="0" distR="0" wp14:anchorId="5534E7FC" wp14:editId="69B486E3">
          <wp:extent cx="677333" cy="107758"/>
          <wp:effectExtent l="0" t="0" r="0" b="0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06EFE">
      <w:rPr>
        <w:noProof/>
      </w:rPr>
      <w:drawing>
        <wp:inline distT="0" distB="0" distL="0" distR="0" wp14:anchorId="4DA79239" wp14:editId="30A173CB">
          <wp:extent cx="6430650" cy="381635"/>
          <wp:effectExtent l="0" t="0" r="0" b="0"/>
          <wp:docPr id="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30650" cy="381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PrChange w:id="0" w:author="Aline Resende" w:date="2021-11-05T08:12:00Z">
        <w:tblPr>
          <w:tblStyle w:val="Tabelacomgrade"/>
          <w:tblW w:w="0" w:type="auto"/>
          <w:tblLook w:val="04A0" w:firstRow="1" w:lastRow="0" w:firstColumn="1" w:lastColumn="0" w:noHBand="0" w:noVBand="1"/>
        </w:tblPr>
      </w:tblPrChange>
    </w:tblPr>
    <w:tblGrid>
      <w:gridCol w:w="846"/>
      <w:gridCol w:w="3262"/>
      <w:gridCol w:w="990"/>
      <w:gridCol w:w="3119"/>
      <w:gridCol w:w="1709"/>
      <w:tblGridChange w:id="1">
        <w:tblGrid>
          <w:gridCol w:w="846"/>
          <w:gridCol w:w="3262"/>
          <w:gridCol w:w="855"/>
          <w:gridCol w:w="135"/>
          <w:gridCol w:w="3119"/>
          <w:gridCol w:w="1709"/>
        </w:tblGrid>
      </w:tblGridChange>
    </w:tblGrid>
    <w:tr w:rsidR="00406752" w:rsidRPr="00101C1E" w14:paraId="0765C885" w14:textId="77777777" w:rsidTr="00FE78C0">
      <w:tc>
        <w:tcPr>
          <w:tcW w:w="8217" w:type="dxa"/>
          <w:gridSpan w:val="4"/>
          <w:vAlign w:val="center"/>
          <w:tcPrChange w:id="2" w:author="Aline Resende" w:date="2021-11-05T08:12:00Z">
            <w:tcPr>
              <w:tcW w:w="4963" w:type="dxa"/>
              <w:gridSpan w:val="3"/>
              <w:tcBorders>
                <w:top w:val="single" w:sz="4" w:space="0" w:color="auto"/>
                <w:left w:val="single" w:sz="4" w:space="0" w:color="auto"/>
                <w:bottom w:val="nil"/>
                <w:right w:val="nil"/>
              </w:tcBorders>
              <w:vAlign w:val="center"/>
            </w:tcPr>
          </w:tcPrChange>
        </w:tcPr>
        <w:p w14:paraId="75573948" w14:textId="1A980990" w:rsidR="00406752" w:rsidRPr="0074718F" w:rsidRDefault="004630A3" w:rsidP="00406752">
          <w:pPr>
            <w:rPr>
              <w:rFonts w:ascii="Montserrat" w:hAnsi="Montserrat"/>
              <w:b/>
              <w:bCs/>
              <w:sz w:val="28"/>
              <w:szCs w:val="28"/>
              <w:rPrChange w:id="3" w:author="Aline Resende" w:date="2021-11-05T08:12:00Z">
                <w:rPr>
                  <w:rFonts w:ascii="Montserrat" w:hAnsi="Montserrat"/>
                  <w:sz w:val="24"/>
                  <w:szCs w:val="24"/>
                </w:rPr>
              </w:rPrChange>
            </w:rPr>
          </w:pPr>
          <w:r w:rsidRPr="004630A3">
            <w:rPr>
              <w:rFonts w:ascii="Montserrat" w:hAnsi="Montserrat"/>
              <w:b/>
              <w:bCs/>
              <w:sz w:val="24"/>
              <w:szCs w:val="24"/>
            </w:rPr>
            <w:t xml:space="preserve">Integração </w:t>
          </w:r>
          <w:r>
            <w:rPr>
              <w:rFonts w:ascii="Montserrat" w:hAnsi="Montserrat"/>
              <w:b/>
              <w:bCs/>
              <w:sz w:val="24"/>
              <w:szCs w:val="24"/>
            </w:rPr>
            <w:t>SFTP/</w:t>
          </w:r>
          <w:r w:rsidRPr="004630A3">
            <w:rPr>
              <w:rFonts w:ascii="Montserrat" w:hAnsi="Montserrat"/>
              <w:b/>
              <w:bCs/>
              <w:sz w:val="24"/>
              <w:szCs w:val="24"/>
            </w:rPr>
            <w:t>FTP</w:t>
          </w:r>
          <w:r>
            <w:rPr>
              <w:rFonts w:ascii="Montserrat" w:hAnsi="Montserrat"/>
              <w:b/>
              <w:bCs/>
              <w:sz w:val="24"/>
              <w:szCs w:val="24"/>
            </w:rPr>
            <w:t>S</w:t>
          </w:r>
          <w:r w:rsidRPr="004630A3">
            <w:rPr>
              <w:rFonts w:ascii="Montserrat" w:hAnsi="Montserrat"/>
              <w:b/>
              <w:bCs/>
              <w:sz w:val="24"/>
              <w:szCs w:val="24"/>
            </w:rPr>
            <w:t xml:space="preserve"> </w:t>
          </w:r>
          <w:proofErr w:type="spellStart"/>
          <w:r w:rsidRPr="004630A3">
            <w:rPr>
              <w:rFonts w:ascii="Montserrat" w:hAnsi="Montserrat"/>
              <w:b/>
              <w:bCs/>
              <w:sz w:val="24"/>
              <w:szCs w:val="24"/>
            </w:rPr>
            <w:t>JoinRh</w:t>
          </w:r>
          <w:proofErr w:type="spellEnd"/>
          <w:r w:rsidRPr="004630A3">
            <w:rPr>
              <w:rFonts w:ascii="Montserrat" w:hAnsi="Montserrat"/>
              <w:b/>
              <w:bCs/>
              <w:sz w:val="24"/>
              <w:szCs w:val="24"/>
            </w:rPr>
            <w:t xml:space="preserve"> (</w:t>
          </w:r>
          <w:proofErr w:type="spellStart"/>
          <w:r w:rsidRPr="004630A3">
            <w:rPr>
              <w:rFonts w:ascii="Montserrat" w:hAnsi="Montserrat"/>
              <w:b/>
              <w:bCs/>
              <w:sz w:val="24"/>
              <w:szCs w:val="24"/>
            </w:rPr>
            <w:t>LinkedRH</w:t>
          </w:r>
          <w:proofErr w:type="spellEnd"/>
          <w:r w:rsidRPr="004630A3">
            <w:rPr>
              <w:rFonts w:ascii="Montserrat" w:hAnsi="Montserrat"/>
              <w:b/>
              <w:bCs/>
              <w:sz w:val="24"/>
              <w:szCs w:val="24"/>
            </w:rPr>
            <w:t>)</w:t>
          </w:r>
        </w:p>
      </w:tc>
      <w:tc>
        <w:tcPr>
          <w:tcW w:w="1709" w:type="dxa"/>
          <w:vAlign w:val="center"/>
          <w:tcPrChange w:id="4" w:author="Aline Resende" w:date="2021-11-05T08:12:00Z">
            <w:tcPr>
              <w:tcW w:w="4963" w:type="dxa"/>
              <w:gridSpan w:val="3"/>
              <w:tcBorders>
                <w:top w:val="single" w:sz="4" w:space="0" w:color="auto"/>
                <w:left w:val="nil"/>
                <w:bottom w:val="nil"/>
                <w:right w:val="single" w:sz="4" w:space="0" w:color="auto"/>
              </w:tcBorders>
              <w:vAlign w:val="center"/>
            </w:tcPr>
          </w:tcPrChange>
        </w:tcPr>
        <w:p w14:paraId="2E3D795E" w14:textId="4F72594B" w:rsidR="00406752" w:rsidRPr="00101C1E" w:rsidRDefault="002C196A" w:rsidP="00406752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  <w:r>
            <w:rPr>
              <w:rFonts w:ascii="Montserrat" w:hAnsi="Montserrat"/>
              <w:b/>
              <w:bCs/>
              <w:sz w:val="28"/>
              <w:szCs w:val="28"/>
            </w:rPr>
            <w:t>D</w:t>
          </w:r>
          <w:r w:rsidR="00B57CED" w:rsidRPr="00B16648">
            <w:rPr>
              <w:rFonts w:ascii="Montserrat" w:hAnsi="Montserrat"/>
              <w:b/>
              <w:bCs/>
              <w:sz w:val="28"/>
              <w:szCs w:val="28"/>
            </w:rPr>
            <w:t>T</w:t>
          </w:r>
          <w:r w:rsidR="001016E8">
            <w:rPr>
              <w:rFonts w:ascii="Montserrat" w:hAnsi="Montserrat"/>
              <w:b/>
              <w:bCs/>
              <w:sz w:val="28"/>
              <w:szCs w:val="28"/>
            </w:rPr>
            <w:t>-TI.</w:t>
          </w:r>
          <w:r w:rsidR="00B57CED" w:rsidRPr="00B16648">
            <w:rPr>
              <w:rFonts w:ascii="Montserrat" w:hAnsi="Montserrat"/>
              <w:b/>
              <w:bCs/>
              <w:sz w:val="28"/>
              <w:szCs w:val="28"/>
            </w:rPr>
            <w:t>0</w:t>
          </w:r>
          <w:r w:rsidR="001016E8">
            <w:rPr>
              <w:rFonts w:ascii="Montserrat" w:hAnsi="Montserrat"/>
              <w:b/>
              <w:bCs/>
              <w:sz w:val="28"/>
              <w:szCs w:val="28"/>
            </w:rPr>
            <w:t>6</w:t>
          </w:r>
          <w:r w:rsidR="00902D1A">
            <w:rPr>
              <w:rFonts w:ascii="Montserrat" w:hAnsi="Montserrat"/>
              <w:b/>
              <w:bCs/>
              <w:sz w:val="28"/>
              <w:szCs w:val="28"/>
            </w:rPr>
            <w:t>3</w:t>
          </w:r>
        </w:p>
      </w:tc>
    </w:tr>
    <w:tr w:rsidR="00FE78C0" w:rsidRPr="00101C1E" w14:paraId="7F315A74" w14:textId="77777777" w:rsidTr="00FE78C0">
      <w:trPr>
        <w:trHeight w:val="552"/>
      </w:trPr>
      <w:tc>
        <w:tcPr>
          <w:tcW w:w="846" w:type="dxa"/>
          <w:vAlign w:val="center"/>
        </w:tcPr>
        <w:p w14:paraId="42778C7D" w14:textId="6A606481" w:rsidR="00FE78C0" w:rsidRPr="00F07209" w:rsidRDefault="00FE78C0" w:rsidP="00406752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Elab</w:t>
          </w:r>
          <w:proofErr w:type="spellEnd"/>
          <w:r w:rsidRPr="00F07209">
            <w:rPr>
              <w:rFonts w:ascii="Montserrat" w:hAnsi="Montserrat"/>
              <w:b/>
              <w:bCs/>
            </w:rPr>
            <w:t xml:space="preserve">.: </w:t>
          </w:r>
        </w:p>
      </w:tc>
      <w:tc>
        <w:tcPr>
          <w:tcW w:w="3262" w:type="dxa"/>
          <w:vAlign w:val="center"/>
        </w:tcPr>
        <w:p w14:paraId="146C89DC" w14:textId="1DF18C68" w:rsidR="00FE78C0" w:rsidRPr="004630A3" w:rsidRDefault="004630A3" w:rsidP="00406752">
          <w:pPr>
            <w:rPr>
              <w:rFonts w:ascii="Montserrat" w:hAnsi="Montserrat"/>
              <w:lang w:val="en-US"/>
            </w:rPr>
          </w:pPr>
          <w:r w:rsidRPr="004630A3">
            <w:rPr>
              <w:rFonts w:ascii="Montserrat" w:hAnsi="Montserrat"/>
              <w:lang w:val="en-US"/>
            </w:rPr>
            <w:t>Willian Borges</w:t>
          </w:r>
        </w:p>
        <w:p w14:paraId="3C2AB1CD" w14:textId="485C7F45" w:rsidR="00FE78C0" w:rsidRPr="004630A3" w:rsidRDefault="004630A3" w:rsidP="00406752">
          <w:pPr>
            <w:rPr>
              <w:rFonts w:ascii="Montserrat" w:hAnsi="Montserrat"/>
              <w:lang w:val="en-US"/>
            </w:rPr>
          </w:pPr>
          <w:r w:rsidRPr="004630A3">
            <w:rPr>
              <w:rFonts w:ascii="Montserrat" w:hAnsi="Montserrat"/>
              <w:lang w:val="en-US"/>
            </w:rPr>
            <w:t>Coord</w:t>
          </w:r>
          <w:r>
            <w:rPr>
              <w:rFonts w:ascii="Montserrat" w:hAnsi="Montserrat"/>
              <w:lang w:val="en-US"/>
            </w:rPr>
            <w:t>.</w:t>
          </w:r>
          <w:r w:rsidRPr="004630A3">
            <w:rPr>
              <w:rFonts w:ascii="Montserrat" w:hAnsi="Montserrat"/>
              <w:lang w:val="en-US"/>
            </w:rPr>
            <w:t xml:space="preserve"> de In</w:t>
          </w:r>
          <w:r>
            <w:rPr>
              <w:rFonts w:ascii="Montserrat" w:hAnsi="Montserrat"/>
              <w:lang w:val="en-US"/>
            </w:rPr>
            <w:t>fraestrutura</w:t>
          </w:r>
        </w:p>
      </w:tc>
      <w:tc>
        <w:tcPr>
          <w:tcW w:w="990" w:type="dxa"/>
          <w:vAlign w:val="center"/>
        </w:tcPr>
        <w:p w14:paraId="7E7FAE58" w14:textId="5754B26F" w:rsidR="00FE78C0" w:rsidRPr="00F07209" w:rsidRDefault="00FE78C0" w:rsidP="00406752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Aprov</w:t>
          </w:r>
          <w:proofErr w:type="spellEnd"/>
          <w:r w:rsidRPr="00F07209">
            <w:rPr>
              <w:rFonts w:ascii="Montserrat" w:hAnsi="Montserrat"/>
              <w:b/>
              <w:bCs/>
            </w:rPr>
            <w:t>.:</w:t>
          </w:r>
          <w:r w:rsidRPr="00F07209">
            <w:rPr>
              <w:rFonts w:ascii="Montserrat" w:hAnsi="Montserrat"/>
            </w:rPr>
            <w:t xml:space="preserve"> </w:t>
          </w:r>
        </w:p>
      </w:tc>
      <w:tc>
        <w:tcPr>
          <w:tcW w:w="3119" w:type="dxa"/>
          <w:vAlign w:val="center"/>
        </w:tcPr>
        <w:p w14:paraId="45BB064E" w14:textId="1683CA60" w:rsidR="00FE78C0" w:rsidRDefault="004630A3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Luiz Areas</w:t>
          </w:r>
        </w:p>
        <w:p w14:paraId="29065C08" w14:textId="3048C363" w:rsidR="00FE78C0" w:rsidRPr="00F07209" w:rsidRDefault="004630A3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CIO</w:t>
          </w:r>
        </w:p>
      </w:tc>
      <w:tc>
        <w:tcPr>
          <w:tcW w:w="1709" w:type="dxa"/>
          <w:vAlign w:val="center"/>
        </w:tcPr>
        <w:p w14:paraId="74056EC7" w14:textId="7442DE0D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Rev.: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B57CED">
            <w:rPr>
              <w:rFonts w:ascii="Montserrat" w:hAnsi="Montserrat"/>
              <w:sz w:val="16"/>
              <w:szCs w:val="16"/>
            </w:rPr>
            <w:t>0</w:t>
          </w:r>
          <w:r w:rsidR="002C2C43">
            <w:rPr>
              <w:rFonts w:ascii="Montserrat" w:hAnsi="Montserrat"/>
              <w:sz w:val="16"/>
              <w:szCs w:val="16"/>
            </w:rPr>
            <w:t>1</w:t>
          </w:r>
        </w:p>
        <w:p w14:paraId="61138BCE" w14:textId="647C5887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Data: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4630A3">
            <w:rPr>
              <w:rFonts w:ascii="Montserrat" w:hAnsi="Montserrat"/>
              <w:sz w:val="16"/>
              <w:szCs w:val="16"/>
            </w:rPr>
            <w:t>20/06</w:t>
          </w:r>
          <w:r w:rsidR="00B57CED">
            <w:rPr>
              <w:rFonts w:ascii="Montserrat" w:hAnsi="Montserrat"/>
              <w:sz w:val="16"/>
              <w:szCs w:val="16"/>
            </w:rPr>
            <w:t>/2022</w:t>
          </w:r>
        </w:p>
        <w:p w14:paraId="0F77BA43" w14:textId="68F6B0DA" w:rsidR="00FE78C0" w:rsidRPr="00101C1E" w:rsidRDefault="00FE78C0" w:rsidP="00406752">
          <w:pPr>
            <w:rPr>
              <w:rFonts w:ascii="Montserrat" w:hAnsi="Montserrat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Pág.: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>PAGE   \* MERGEFORMAT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sz w:val="16"/>
              <w:szCs w:val="16"/>
            </w:rPr>
            <w:t>1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  <w:r w:rsidRPr="00FE78C0">
            <w:rPr>
              <w:rFonts w:ascii="Montserrat" w:hAnsi="Montserrat"/>
              <w:sz w:val="16"/>
              <w:szCs w:val="16"/>
            </w:rPr>
            <w:t>/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 xml:space="preserve"> NUMPAGES   \* MERGEFORMAT 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noProof/>
              <w:sz w:val="16"/>
              <w:szCs w:val="16"/>
            </w:rPr>
            <w:t>3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</w:p>
      </w:tc>
    </w:tr>
  </w:tbl>
  <w:p w14:paraId="1602B5EA" w14:textId="72850D2C" w:rsidR="005E79E1" w:rsidRPr="00406752" w:rsidRDefault="005E79E1" w:rsidP="008F058A">
    <w:pPr>
      <w:pStyle w:val="Cabealho"/>
      <w:tabs>
        <w:tab w:val="left" w:pos="8880"/>
      </w:tabs>
      <w:jc w:val="left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E7D6" w14:textId="5E47D959" w:rsidR="00087030" w:rsidRDefault="006918CE" w:rsidP="006918CE">
    <w:pPr>
      <w:rPr>
        <w:rFonts w:ascii="Montserrat" w:hAnsi="Montserrat"/>
      </w:rPr>
    </w:pPr>
    <w:r w:rsidRPr="00C32144">
      <w:rPr>
        <w:rFonts w:ascii="Montserrat" w:hAnsi="Montserrat"/>
        <w:noProof/>
      </w:rPr>
      <w:drawing>
        <wp:inline distT="0" distB="0" distL="0" distR="0" wp14:anchorId="270F5ACA" wp14:editId="131AC769">
          <wp:extent cx="677333" cy="107758"/>
          <wp:effectExtent l="0" t="0" r="0" b="0"/>
          <wp:docPr id="22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A6F4C9" w14:textId="2398C4C4" w:rsidR="00C32144" w:rsidRDefault="00C32144" w:rsidP="006918CE">
    <w:pPr>
      <w:rPr>
        <w:rFonts w:ascii="Montserrat" w:hAnsi="Montserrat"/>
      </w:rPr>
    </w:pPr>
    <w:r>
      <w:rPr>
        <w:rFonts w:ascii="Montserrat" w:hAnsi="Montserrat"/>
        <w:noProof/>
      </w:rPr>
      <w:drawing>
        <wp:inline distT="0" distB="0" distL="0" distR="0" wp14:anchorId="404D47E4" wp14:editId="3D78CC71">
          <wp:extent cx="6309360" cy="442595"/>
          <wp:effectExtent l="0" t="0" r="0" b="0"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9360" cy="442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  <w:tblPrChange w:id="5" w:author="Aline Resende" w:date="2021-11-05T08:12:00Z">
        <w:tblPr>
          <w:tblStyle w:val="Tabelacomgrade"/>
          <w:tblW w:w="0" w:type="auto"/>
          <w:tblLook w:val="04A0" w:firstRow="1" w:lastRow="0" w:firstColumn="1" w:lastColumn="0" w:noHBand="0" w:noVBand="1"/>
        </w:tblPr>
      </w:tblPrChange>
    </w:tblPr>
    <w:tblGrid>
      <w:gridCol w:w="3964"/>
      <w:gridCol w:w="4253"/>
      <w:gridCol w:w="1709"/>
      <w:tblGridChange w:id="6">
        <w:tblGrid>
          <w:gridCol w:w="3964"/>
          <w:gridCol w:w="999"/>
          <w:gridCol w:w="3254"/>
          <w:gridCol w:w="1709"/>
        </w:tblGrid>
      </w:tblGridChange>
    </w:tblGrid>
    <w:tr w:rsidR="009E3407" w:rsidRPr="00101C1E" w14:paraId="1C458900" w14:textId="77777777" w:rsidTr="001D3DD3">
      <w:tc>
        <w:tcPr>
          <w:tcW w:w="8217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  <w:tcPrChange w:id="7" w:author="Aline Resende" w:date="2021-11-05T08:12:00Z">
            <w:tcPr>
              <w:tcW w:w="4963" w:type="dxa"/>
              <w:gridSpan w:val="2"/>
              <w:tcBorders>
                <w:top w:val="single" w:sz="4" w:space="0" w:color="auto"/>
                <w:left w:val="single" w:sz="4" w:space="0" w:color="auto"/>
                <w:bottom w:val="nil"/>
                <w:right w:val="nil"/>
              </w:tcBorders>
              <w:vAlign w:val="center"/>
            </w:tcPr>
          </w:tcPrChange>
        </w:tcPr>
        <w:p w14:paraId="323116D2" w14:textId="17FC37AF" w:rsidR="009E3407" w:rsidRPr="00E94450" w:rsidRDefault="009E3407" w:rsidP="009E3407">
          <w:pPr>
            <w:rPr>
              <w:rFonts w:ascii="Montserrat" w:hAnsi="Montserrat"/>
              <w:sz w:val="28"/>
              <w:szCs w:val="28"/>
              <w:rPrChange w:id="8" w:author="Aline Resende" w:date="2021-11-05T08:12:00Z">
                <w:rPr>
                  <w:rFonts w:ascii="Montserrat" w:hAnsi="Montserrat"/>
                  <w:sz w:val="24"/>
                  <w:szCs w:val="24"/>
                </w:rPr>
              </w:rPrChange>
            </w:rPr>
          </w:pPr>
          <w:ins w:id="9" w:author="Aline Resende" w:date="2021-11-05T08:11:00Z">
            <w:r w:rsidRPr="00E94450">
              <w:rPr>
                <w:rFonts w:ascii="Montserrat" w:hAnsi="Montserrat"/>
                <w:b/>
                <w:bCs/>
                <w:sz w:val="28"/>
                <w:szCs w:val="28"/>
                <w:rPrChange w:id="10" w:author="Aline Resende" w:date="2021-11-05T08:12:00Z">
                  <w:rPr>
                    <w:rFonts w:ascii="Montserrat" w:hAnsi="Montserrat"/>
                    <w:b/>
                    <w:bCs/>
                    <w:sz w:val="24"/>
                    <w:szCs w:val="24"/>
                  </w:rPr>
                </w:rPrChange>
              </w:rPr>
              <w:t xml:space="preserve">Rotina de Verificação </w:t>
            </w:r>
          </w:ins>
          <w:r w:rsidRPr="00E94450">
            <w:rPr>
              <w:rFonts w:ascii="Montserrat" w:hAnsi="Montserrat"/>
              <w:b/>
              <w:bCs/>
              <w:sz w:val="28"/>
              <w:szCs w:val="28"/>
              <w:rPrChange w:id="11" w:author="Aline Resende" w:date="2021-11-05T08:12:00Z">
                <w:rPr>
                  <w:rFonts w:ascii="Montserrat" w:hAnsi="Montserrat"/>
                  <w:b/>
                  <w:bCs/>
                  <w:sz w:val="24"/>
                  <w:szCs w:val="24"/>
                </w:rPr>
              </w:rPrChange>
            </w:rPr>
            <w:t>Golden Samples</w:t>
          </w:r>
        </w:p>
      </w:tc>
      <w:tc>
        <w:tcPr>
          <w:tcW w:w="1709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  <w:tcPrChange w:id="12" w:author="Aline Resende" w:date="2021-11-05T08:12:00Z">
            <w:tcPr>
              <w:tcW w:w="4963" w:type="dxa"/>
              <w:gridSpan w:val="2"/>
              <w:tcBorders>
                <w:top w:val="single" w:sz="4" w:space="0" w:color="auto"/>
                <w:left w:val="nil"/>
                <w:bottom w:val="nil"/>
                <w:right w:val="single" w:sz="4" w:space="0" w:color="auto"/>
              </w:tcBorders>
              <w:vAlign w:val="center"/>
            </w:tcPr>
          </w:tcPrChange>
        </w:tcPr>
        <w:p w14:paraId="204543C4" w14:textId="77777777" w:rsidR="009E3407" w:rsidRPr="00101C1E" w:rsidRDefault="009E3407" w:rsidP="009E3407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  <w:r w:rsidRPr="00101C1E">
            <w:rPr>
              <w:rFonts w:ascii="Montserrat" w:hAnsi="Montserrat"/>
              <w:b/>
              <w:bCs/>
              <w:sz w:val="24"/>
              <w:szCs w:val="24"/>
            </w:rPr>
            <w:t>PQ.14.00</w:t>
          </w:r>
        </w:p>
      </w:tc>
    </w:tr>
    <w:tr w:rsidR="009E3407" w:rsidRPr="00101C1E" w14:paraId="5BD6E489" w14:textId="77777777" w:rsidTr="001D3DD3">
      <w:trPr>
        <w:trHeight w:val="552"/>
        <w:trPrChange w:id="13" w:author="Aline Resende" w:date="2021-11-05T08:12:00Z">
          <w:trPr>
            <w:trHeight w:val="552"/>
          </w:trPr>
        </w:trPrChange>
      </w:trPr>
      <w:tc>
        <w:tcPr>
          <w:tcW w:w="396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  <w:tcPrChange w:id="14" w:author="Aline Resende" w:date="2021-11-05T08:12:00Z">
            <w:tcPr>
              <w:tcW w:w="3964" w:type="dxa"/>
              <w:tcBorders>
                <w:top w:val="nil"/>
                <w:left w:val="single" w:sz="4" w:space="0" w:color="auto"/>
                <w:bottom w:val="single" w:sz="4" w:space="0" w:color="auto"/>
                <w:right w:val="nil"/>
              </w:tcBorders>
              <w:vAlign w:val="center"/>
            </w:tcPr>
          </w:tcPrChange>
        </w:tcPr>
        <w:p w14:paraId="32A593D3" w14:textId="77777777" w:rsidR="009E3407" w:rsidRPr="00F07209" w:rsidRDefault="009E3407" w:rsidP="009E3407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Elab</w:t>
          </w:r>
          <w:proofErr w:type="spellEnd"/>
          <w:r w:rsidRPr="00F07209">
            <w:rPr>
              <w:rFonts w:ascii="Montserrat" w:hAnsi="Montserrat"/>
              <w:b/>
              <w:bCs/>
            </w:rPr>
            <w:t xml:space="preserve">.: </w:t>
          </w:r>
          <w:r w:rsidRPr="00F07209">
            <w:rPr>
              <w:rFonts w:ascii="Montserrat" w:hAnsi="Montserrat"/>
            </w:rPr>
            <w:t>Fernanda Antunes/</w:t>
          </w:r>
        </w:p>
        <w:p w14:paraId="1524E2CB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Analista Qualidade</w:t>
          </w:r>
        </w:p>
      </w:tc>
      <w:tc>
        <w:tcPr>
          <w:tcW w:w="4253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tcPrChange w:id="15" w:author="Aline Resende" w:date="2021-11-05T08:12:00Z">
            <w:tcPr>
              <w:tcW w:w="4253" w:type="dxa"/>
              <w:gridSpan w:val="2"/>
              <w:tcBorders>
                <w:top w:val="nil"/>
                <w:left w:val="nil"/>
                <w:bottom w:val="single" w:sz="4" w:space="0" w:color="auto"/>
                <w:right w:val="nil"/>
              </w:tcBorders>
              <w:vAlign w:val="center"/>
            </w:tcPr>
          </w:tcPrChange>
        </w:tcPr>
        <w:p w14:paraId="431D30C1" w14:textId="77777777" w:rsidR="009E3407" w:rsidRPr="00F07209" w:rsidRDefault="009E3407" w:rsidP="009E3407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Aprov</w:t>
          </w:r>
          <w:proofErr w:type="spellEnd"/>
          <w:r w:rsidRPr="00F07209">
            <w:rPr>
              <w:rFonts w:ascii="Montserrat" w:hAnsi="Montserrat"/>
              <w:b/>
              <w:bCs/>
            </w:rPr>
            <w:t>.:</w:t>
          </w:r>
          <w:r w:rsidRPr="00F07209">
            <w:rPr>
              <w:rFonts w:ascii="Montserrat" w:hAnsi="Montserrat"/>
            </w:rPr>
            <w:t xml:space="preserve"> Maria </w:t>
          </w:r>
          <w:proofErr w:type="spellStart"/>
          <w:r w:rsidRPr="00F07209">
            <w:rPr>
              <w:rFonts w:ascii="Montserrat" w:hAnsi="Montserrat"/>
            </w:rPr>
            <w:t>Renó</w:t>
          </w:r>
          <w:proofErr w:type="spellEnd"/>
        </w:p>
        <w:p w14:paraId="51E43FFE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   </w:t>
          </w:r>
          <w:proofErr w:type="spellStart"/>
          <w:r w:rsidRPr="00F07209">
            <w:rPr>
              <w:rFonts w:ascii="Montserrat" w:hAnsi="Montserrat"/>
            </w:rPr>
            <w:t>Coord</w:t>
          </w:r>
          <w:proofErr w:type="spellEnd"/>
          <w:r w:rsidRPr="00F07209">
            <w:rPr>
              <w:rFonts w:ascii="Montserrat" w:hAnsi="Montserrat"/>
            </w:rPr>
            <w:t xml:space="preserve"> Qualidade</w:t>
          </w:r>
        </w:p>
      </w:tc>
      <w:tc>
        <w:tcPr>
          <w:tcW w:w="170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  <w:tcPrChange w:id="16" w:author="Aline Resende" w:date="2021-11-05T08:12:00Z">
            <w:tcPr>
              <w:tcW w:w="1709" w:type="dxa"/>
              <w:tcBorders>
                <w:top w:val="nil"/>
                <w:left w:val="nil"/>
                <w:bottom w:val="single" w:sz="4" w:space="0" w:color="auto"/>
                <w:right w:val="single" w:sz="4" w:space="0" w:color="auto"/>
              </w:tcBorders>
              <w:vAlign w:val="center"/>
            </w:tcPr>
          </w:tcPrChange>
        </w:tcPr>
        <w:p w14:paraId="3C77D1FC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Rev.:</w:t>
          </w:r>
          <w:r w:rsidRPr="00101C1E">
            <w:rPr>
              <w:rFonts w:ascii="Montserrat" w:hAnsi="Montserrat"/>
            </w:rPr>
            <w:t xml:space="preserve"> 00</w:t>
          </w:r>
        </w:p>
        <w:p w14:paraId="5BBF7ACD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Data:</w:t>
          </w:r>
          <w:r w:rsidRPr="00101C1E">
            <w:rPr>
              <w:rFonts w:ascii="Montserrat" w:hAnsi="Montserrat"/>
            </w:rPr>
            <w:t xml:space="preserve"> 20/10/21</w:t>
          </w:r>
        </w:p>
      </w:tc>
    </w:tr>
  </w:tbl>
  <w:p w14:paraId="36C156F0" w14:textId="77777777" w:rsidR="009E3407" w:rsidRPr="007370C4" w:rsidRDefault="009E3407" w:rsidP="006918CE">
    <w:pPr>
      <w:rPr>
        <w:rFonts w:ascii="Montserrat" w:hAnsi="Montserrat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420"/>
    <w:multiLevelType w:val="hybridMultilevel"/>
    <w:tmpl w:val="7F64B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676BB"/>
    <w:multiLevelType w:val="hybridMultilevel"/>
    <w:tmpl w:val="7B6A18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B15"/>
    <w:multiLevelType w:val="hybridMultilevel"/>
    <w:tmpl w:val="4CB6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954"/>
    <w:multiLevelType w:val="multilevel"/>
    <w:tmpl w:val="B4083622"/>
    <w:lvl w:ilvl="0">
      <w:start w:val="4"/>
      <w:numFmt w:val="decimal"/>
      <w:lvlText w:val="%1"/>
      <w:lvlJc w:val="left"/>
      <w:pPr>
        <w:ind w:left="1604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04" w:hanging="470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06" w:hanging="67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356" w:hanging="3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14" w:hanging="3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31" w:hanging="3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89" w:hanging="348"/>
      </w:pPr>
      <w:rPr>
        <w:rFonts w:hint="default"/>
        <w:lang w:val="pt-PT" w:eastAsia="en-US" w:bidi="ar-SA"/>
      </w:rPr>
    </w:lvl>
  </w:abstractNum>
  <w:abstractNum w:abstractNumId="4" w15:restartNumberingAfterBreak="0">
    <w:nsid w:val="17096CC6"/>
    <w:multiLevelType w:val="hybridMultilevel"/>
    <w:tmpl w:val="92B6F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92D80"/>
    <w:multiLevelType w:val="multilevel"/>
    <w:tmpl w:val="76A65E5C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521B09"/>
    <w:multiLevelType w:val="multilevel"/>
    <w:tmpl w:val="C076F0BC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AC79D2"/>
    <w:multiLevelType w:val="hybridMultilevel"/>
    <w:tmpl w:val="980455B8"/>
    <w:lvl w:ilvl="0" w:tplc="DEB69C66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6DAA846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030641F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56A0B07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EA324252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B9A4690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95928C0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2EEECFD8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39A4D8BE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8" w15:restartNumberingAfterBreak="0">
    <w:nsid w:val="2B255897"/>
    <w:multiLevelType w:val="multilevel"/>
    <w:tmpl w:val="A02AD75E"/>
    <w:lvl w:ilvl="0">
      <w:start w:val="3"/>
      <w:numFmt w:val="lowerLetter"/>
      <w:lvlText w:val="%1"/>
      <w:lvlJc w:val="left"/>
      <w:pPr>
        <w:ind w:left="2030" w:hanging="468"/>
      </w:pPr>
      <w:rPr>
        <w:rFonts w:hint="default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30" w:hanging="46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4013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999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986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73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59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46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33" w:hanging="468"/>
      </w:pPr>
      <w:rPr>
        <w:rFonts w:hint="default"/>
        <w:lang w:val="pt-PT" w:eastAsia="en-US" w:bidi="ar-SA"/>
      </w:rPr>
    </w:lvl>
  </w:abstractNum>
  <w:abstractNum w:abstractNumId="9" w15:restartNumberingAfterBreak="0">
    <w:nsid w:val="34030FCA"/>
    <w:multiLevelType w:val="multilevel"/>
    <w:tmpl w:val="F4B2D7E4"/>
    <w:lvl w:ilvl="0">
      <w:start w:val="3"/>
      <w:numFmt w:val="decimal"/>
      <w:lvlText w:val="%1"/>
      <w:lvlJc w:val="left"/>
      <w:pPr>
        <w:ind w:left="1135" w:hanging="48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35" w:hanging="487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293" w:hanging="48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69" w:hanging="48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46" w:hanging="48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523" w:hanging="48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599" w:hanging="48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676" w:hanging="48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53" w:hanging="487"/>
      </w:pPr>
      <w:rPr>
        <w:rFonts w:hint="default"/>
        <w:lang w:val="pt-PT" w:eastAsia="en-US" w:bidi="ar-SA"/>
      </w:rPr>
    </w:lvl>
  </w:abstractNum>
  <w:abstractNum w:abstractNumId="10" w15:restartNumberingAfterBreak="0">
    <w:nsid w:val="3486311F"/>
    <w:multiLevelType w:val="hybridMultilevel"/>
    <w:tmpl w:val="65364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351F2"/>
    <w:multiLevelType w:val="hybridMultilevel"/>
    <w:tmpl w:val="077C59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E751E"/>
    <w:multiLevelType w:val="hybridMultilevel"/>
    <w:tmpl w:val="7C1A4CFA"/>
    <w:lvl w:ilvl="0" w:tplc="772415D2">
      <w:numFmt w:val="bullet"/>
      <w:lvlText w:val="-"/>
      <w:lvlJc w:val="left"/>
      <w:pPr>
        <w:ind w:left="247" w:hanging="127"/>
      </w:pPr>
      <w:rPr>
        <w:rFonts w:ascii="Verdana" w:eastAsia="Verdana" w:hAnsi="Verdana" w:cs="Verdana" w:hint="default"/>
        <w:w w:val="85"/>
        <w:sz w:val="19"/>
        <w:szCs w:val="19"/>
        <w:lang w:val="pt-PT" w:eastAsia="en-US" w:bidi="ar-SA"/>
      </w:rPr>
    </w:lvl>
    <w:lvl w:ilvl="1" w:tplc="67C6B516">
      <w:numFmt w:val="bullet"/>
      <w:lvlText w:val=""/>
      <w:lvlJc w:val="left"/>
      <w:pPr>
        <w:ind w:left="821" w:hanging="35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2" w:tplc="A806627A">
      <w:numFmt w:val="bullet"/>
      <w:lvlText w:val=""/>
      <w:lvlJc w:val="left"/>
      <w:pPr>
        <w:ind w:left="1224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3" w:tplc="4E86C6E8">
      <w:numFmt w:val="bullet"/>
      <w:lvlText w:val="•"/>
      <w:lvlJc w:val="left"/>
      <w:pPr>
        <w:ind w:left="2305" w:hanging="351"/>
      </w:pPr>
      <w:rPr>
        <w:rFonts w:hint="default"/>
        <w:lang w:val="pt-PT" w:eastAsia="en-US" w:bidi="ar-SA"/>
      </w:rPr>
    </w:lvl>
    <w:lvl w:ilvl="4" w:tplc="64184716">
      <w:numFmt w:val="bullet"/>
      <w:lvlText w:val="•"/>
      <w:lvlJc w:val="left"/>
      <w:pPr>
        <w:ind w:left="3391" w:hanging="351"/>
      </w:pPr>
      <w:rPr>
        <w:rFonts w:hint="default"/>
        <w:lang w:val="pt-PT" w:eastAsia="en-US" w:bidi="ar-SA"/>
      </w:rPr>
    </w:lvl>
    <w:lvl w:ilvl="5" w:tplc="8966B250">
      <w:numFmt w:val="bullet"/>
      <w:lvlText w:val="•"/>
      <w:lvlJc w:val="left"/>
      <w:pPr>
        <w:ind w:left="4477" w:hanging="351"/>
      </w:pPr>
      <w:rPr>
        <w:rFonts w:hint="default"/>
        <w:lang w:val="pt-PT" w:eastAsia="en-US" w:bidi="ar-SA"/>
      </w:rPr>
    </w:lvl>
    <w:lvl w:ilvl="6" w:tplc="2DDEE7F4">
      <w:numFmt w:val="bullet"/>
      <w:lvlText w:val="•"/>
      <w:lvlJc w:val="left"/>
      <w:pPr>
        <w:ind w:left="5563" w:hanging="351"/>
      </w:pPr>
      <w:rPr>
        <w:rFonts w:hint="default"/>
        <w:lang w:val="pt-PT" w:eastAsia="en-US" w:bidi="ar-SA"/>
      </w:rPr>
    </w:lvl>
    <w:lvl w:ilvl="7" w:tplc="11C4FE0C">
      <w:numFmt w:val="bullet"/>
      <w:lvlText w:val="•"/>
      <w:lvlJc w:val="left"/>
      <w:pPr>
        <w:ind w:left="6649" w:hanging="351"/>
      </w:pPr>
      <w:rPr>
        <w:rFonts w:hint="default"/>
        <w:lang w:val="pt-PT" w:eastAsia="en-US" w:bidi="ar-SA"/>
      </w:rPr>
    </w:lvl>
    <w:lvl w:ilvl="8" w:tplc="B694CAB4">
      <w:numFmt w:val="bullet"/>
      <w:lvlText w:val="•"/>
      <w:lvlJc w:val="left"/>
      <w:pPr>
        <w:ind w:left="7734" w:hanging="351"/>
      </w:pPr>
      <w:rPr>
        <w:rFonts w:hint="default"/>
        <w:lang w:val="pt-PT" w:eastAsia="en-US" w:bidi="ar-SA"/>
      </w:rPr>
    </w:lvl>
  </w:abstractNum>
  <w:abstractNum w:abstractNumId="13" w15:restartNumberingAfterBreak="0">
    <w:nsid w:val="3A9F166A"/>
    <w:multiLevelType w:val="hybridMultilevel"/>
    <w:tmpl w:val="460A7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8331A"/>
    <w:multiLevelType w:val="hybridMultilevel"/>
    <w:tmpl w:val="2F0AE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67B15"/>
    <w:multiLevelType w:val="hybridMultilevel"/>
    <w:tmpl w:val="90EA07A2"/>
    <w:lvl w:ilvl="0" w:tplc="CC9C24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8C65CF"/>
    <w:multiLevelType w:val="hybridMultilevel"/>
    <w:tmpl w:val="F3F81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D1674"/>
    <w:multiLevelType w:val="hybridMultilevel"/>
    <w:tmpl w:val="43E88F52"/>
    <w:lvl w:ilvl="0" w:tplc="C2E67DBC">
      <w:numFmt w:val="bullet"/>
      <w:lvlText w:val=""/>
      <w:lvlJc w:val="left"/>
      <w:pPr>
        <w:ind w:left="821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1" w:tplc="3586D55A">
      <w:numFmt w:val="bullet"/>
      <w:lvlText w:val="•"/>
      <w:lvlJc w:val="left"/>
      <w:pPr>
        <w:ind w:left="1728" w:hanging="351"/>
      </w:pPr>
      <w:rPr>
        <w:rFonts w:hint="default"/>
        <w:lang w:val="pt-PT" w:eastAsia="en-US" w:bidi="ar-SA"/>
      </w:rPr>
    </w:lvl>
    <w:lvl w:ilvl="2" w:tplc="8026B2E4">
      <w:numFmt w:val="bullet"/>
      <w:lvlText w:val="•"/>
      <w:lvlJc w:val="left"/>
      <w:pPr>
        <w:ind w:left="2637" w:hanging="351"/>
      </w:pPr>
      <w:rPr>
        <w:rFonts w:hint="default"/>
        <w:lang w:val="pt-PT" w:eastAsia="en-US" w:bidi="ar-SA"/>
      </w:rPr>
    </w:lvl>
    <w:lvl w:ilvl="3" w:tplc="68ACF686">
      <w:numFmt w:val="bullet"/>
      <w:lvlText w:val="•"/>
      <w:lvlJc w:val="left"/>
      <w:pPr>
        <w:ind w:left="3545" w:hanging="351"/>
      </w:pPr>
      <w:rPr>
        <w:rFonts w:hint="default"/>
        <w:lang w:val="pt-PT" w:eastAsia="en-US" w:bidi="ar-SA"/>
      </w:rPr>
    </w:lvl>
    <w:lvl w:ilvl="4" w:tplc="00C0015E">
      <w:numFmt w:val="bullet"/>
      <w:lvlText w:val="•"/>
      <w:lvlJc w:val="left"/>
      <w:pPr>
        <w:ind w:left="4454" w:hanging="351"/>
      </w:pPr>
      <w:rPr>
        <w:rFonts w:hint="default"/>
        <w:lang w:val="pt-PT" w:eastAsia="en-US" w:bidi="ar-SA"/>
      </w:rPr>
    </w:lvl>
    <w:lvl w:ilvl="5" w:tplc="C87A6838">
      <w:numFmt w:val="bullet"/>
      <w:lvlText w:val="•"/>
      <w:lvlJc w:val="left"/>
      <w:pPr>
        <w:ind w:left="5363" w:hanging="351"/>
      </w:pPr>
      <w:rPr>
        <w:rFonts w:hint="default"/>
        <w:lang w:val="pt-PT" w:eastAsia="en-US" w:bidi="ar-SA"/>
      </w:rPr>
    </w:lvl>
    <w:lvl w:ilvl="6" w:tplc="899CB462">
      <w:numFmt w:val="bullet"/>
      <w:lvlText w:val="•"/>
      <w:lvlJc w:val="left"/>
      <w:pPr>
        <w:ind w:left="6271" w:hanging="351"/>
      </w:pPr>
      <w:rPr>
        <w:rFonts w:hint="default"/>
        <w:lang w:val="pt-PT" w:eastAsia="en-US" w:bidi="ar-SA"/>
      </w:rPr>
    </w:lvl>
    <w:lvl w:ilvl="7" w:tplc="9C8C50D2">
      <w:numFmt w:val="bullet"/>
      <w:lvlText w:val="•"/>
      <w:lvlJc w:val="left"/>
      <w:pPr>
        <w:ind w:left="7180" w:hanging="351"/>
      </w:pPr>
      <w:rPr>
        <w:rFonts w:hint="default"/>
        <w:lang w:val="pt-PT" w:eastAsia="en-US" w:bidi="ar-SA"/>
      </w:rPr>
    </w:lvl>
    <w:lvl w:ilvl="8" w:tplc="18B2D9BA">
      <w:numFmt w:val="bullet"/>
      <w:lvlText w:val="•"/>
      <w:lvlJc w:val="left"/>
      <w:pPr>
        <w:ind w:left="8089" w:hanging="351"/>
      </w:pPr>
      <w:rPr>
        <w:rFonts w:hint="default"/>
        <w:lang w:val="pt-PT" w:eastAsia="en-US" w:bidi="ar-SA"/>
      </w:rPr>
    </w:lvl>
  </w:abstractNum>
  <w:abstractNum w:abstractNumId="18" w15:restartNumberingAfterBreak="0">
    <w:nsid w:val="46741A99"/>
    <w:multiLevelType w:val="hybridMultilevel"/>
    <w:tmpl w:val="134EF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07164"/>
    <w:multiLevelType w:val="hybridMultilevel"/>
    <w:tmpl w:val="D518A30E"/>
    <w:lvl w:ilvl="0" w:tplc="C6C06E88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1" w:tplc="BDAADB5A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8FD43F42">
      <w:numFmt w:val="bullet"/>
      <w:lvlText w:val="•"/>
      <w:lvlJc w:val="left"/>
      <w:pPr>
        <w:ind w:left="3474" w:hanging="360"/>
      </w:pPr>
      <w:rPr>
        <w:rFonts w:hint="default"/>
        <w:lang w:val="pt-PT" w:eastAsia="en-US" w:bidi="ar-SA"/>
      </w:rPr>
    </w:lvl>
    <w:lvl w:ilvl="3" w:tplc="30A0B49E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 w:tplc="C6FEB2B8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 w:tplc="EFD68E74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 w:tplc="97CC0008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 w:tplc="84040338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 w:tplc="F7A03DE2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0" w15:restartNumberingAfterBreak="0">
    <w:nsid w:val="4DFD3796"/>
    <w:multiLevelType w:val="hybridMultilevel"/>
    <w:tmpl w:val="5524CD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27C80"/>
    <w:multiLevelType w:val="multilevel"/>
    <w:tmpl w:val="3230A0EA"/>
    <w:lvl w:ilvl="0">
      <w:start w:val="4"/>
      <w:numFmt w:val="decimal"/>
      <w:lvlText w:val="%1"/>
      <w:lvlJc w:val="left"/>
      <w:pPr>
        <w:ind w:left="2007" w:hanging="873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007" w:hanging="87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007" w:hanging="873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007" w:hanging="87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5962" w:hanging="87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53" w:hanging="87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43" w:hanging="87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34" w:hanging="87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25" w:hanging="873"/>
      </w:pPr>
      <w:rPr>
        <w:rFonts w:hint="default"/>
        <w:lang w:val="pt-PT" w:eastAsia="en-US" w:bidi="ar-SA"/>
      </w:rPr>
    </w:lvl>
  </w:abstractNum>
  <w:abstractNum w:abstractNumId="22" w15:restartNumberingAfterBreak="0">
    <w:nsid w:val="51D17719"/>
    <w:multiLevelType w:val="multilevel"/>
    <w:tmpl w:val="8E4ECE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83B0D0A"/>
    <w:multiLevelType w:val="multilevel"/>
    <w:tmpl w:val="CADC05C4"/>
    <w:lvl w:ilvl="0">
      <w:start w:val="1"/>
      <w:numFmt w:val="upperLetter"/>
      <w:lvlText w:val="%1"/>
      <w:lvlJc w:val="left"/>
      <w:pPr>
        <w:ind w:left="2064" w:hanging="502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2064" w:hanging="502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5C5E3979"/>
    <w:multiLevelType w:val="hybridMultilevel"/>
    <w:tmpl w:val="08ACF0CA"/>
    <w:lvl w:ilvl="0" w:tplc="08F27F38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0082F14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F53A5D4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4BC075A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7640EF2C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F162D7AA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42B2F9E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B59A838A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B7387464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25" w15:restartNumberingAfterBreak="0">
    <w:nsid w:val="64B703B6"/>
    <w:multiLevelType w:val="hybridMultilevel"/>
    <w:tmpl w:val="356E23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01EC1"/>
    <w:multiLevelType w:val="multilevel"/>
    <w:tmpl w:val="30C6645E"/>
    <w:lvl w:ilvl="0">
      <w:start w:val="1"/>
      <w:numFmt w:val="lowerLetter"/>
      <w:lvlText w:val="%1"/>
      <w:lvlJc w:val="left"/>
      <w:pPr>
        <w:ind w:left="2246" w:hanging="684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246" w:hanging="684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2246" w:hanging="68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5139" w:hanging="68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106" w:hanging="68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073" w:hanging="68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039" w:hanging="68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006" w:hanging="68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73" w:hanging="684"/>
      </w:pPr>
      <w:rPr>
        <w:rFonts w:hint="default"/>
        <w:lang w:val="pt-PT" w:eastAsia="en-US" w:bidi="ar-SA"/>
      </w:rPr>
    </w:lvl>
  </w:abstractNum>
  <w:abstractNum w:abstractNumId="27" w15:restartNumberingAfterBreak="0">
    <w:nsid w:val="70C8747B"/>
    <w:multiLevelType w:val="hybridMultilevel"/>
    <w:tmpl w:val="BDFE343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C70F5"/>
    <w:multiLevelType w:val="hybridMultilevel"/>
    <w:tmpl w:val="5582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77E33"/>
    <w:multiLevelType w:val="multilevel"/>
    <w:tmpl w:val="9C62E1F8"/>
    <w:lvl w:ilvl="0">
      <w:start w:val="1"/>
      <w:numFmt w:val="lowerLetter"/>
      <w:lvlText w:val="%1)"/>
      <w:lvlJc w:val="left"/>
      <w:pPr>
        <w:ind w:left="1843" w:hanging="281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45" w:hanging="48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1562" w:hanging="75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1987" w:hanging="56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449" w:hanging="5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58" w:hanging="5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68" w:hanging="5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77" w:hanging="5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87" w:hanging="564"/>
      </w:pPr>
      <w:rPr>
        <w:rFonts w:hint="default"/>
        <w:lang w:val="pt-PT" w:eastAsia="en-US" w:bidi="ar-SA"/>
      </w:rPr>
    </w:lvl>
  </w:abstractNum>
  <w:num w:numId="1" w16cid:durableId="1360621569">
    <w:abstractNumId w:val="6"/>
  </w:num>
  <w:num w:numId="2" w16cid:durableId="272446101">
    <w:abstractNumId w:val="4"/>
  </w:num>
  <w:num w:numId="3" w16cid:durableId="1823542351">
    <w:abstractNumId w:val="18"/>
  </w:num>
  <w:num w:numId="4" w16cid:durableId="44524219">
    <w:abstractNumId w:val="15"/>
  </w:num>
  <w:num w:numId="5" w16cid:durableId="1207257867">
    <w:abstractNumId w:val="2"/>
  </w:num>
  <w:num w:numId="6" w16cid:durableId="162815805">
    <w:abstractNumId w:val="14"/>
  </w:num>
  <w:num w:numId="7" w16cid:durableId="380325533">
    <w:abstractNumId w:val="13"/>
  </w:num>
  <w:num w:numId="8" w16cid:durableId="123088239">
    <w:abstractNumId w:val="0"/>
  </w:num>
  <w:num w:numId="9" w16cid:durableId="143474179">
    <w:abstractNumId w:val="24"/>
  </w:num>
  <w:num w:numId="10" w16cid:durableId="1183012652">
    <w:abstractNumId w:val="9"/>
  </w:num>
  <w:num w:numId="11" w16cid:durableId="470946863">
    <w:abstractNumId w:val="28"/>
  </w:num>
  <w:num w:numId="12" w16cid:durableId="1114515226">
    <w:abstractNumId w:val="3"/>
  </w:num>
  <w:num w:numId="13" w16cid:durableId="1464032689">
    <w:abstractNumId w:val="19"/>
  </w:num>
  <w:num w:numId="14" w16cid:durableId="299114248">
    <w:abstractNumId w:val="7"/>
  </w:num>
  <w:num w:numId="15" w16cid:durableId="474564087">
    <w:abstractNumId w:val="21"/>
  </w:num>
  <w:num w:numId="16" w16cid:durableId="1588270445">
    <w:abstractNumId w:val="6"/>
  </w:num>
  <w:num w:numId="17" w16cid:durableId="1302811826">
    <w:abstractNumId w:val="29"/>
  </w:num>
  <w:num w:numId="18" w16cid:durableId="1840268217">
    <w:abstractNumId w:val="27"/>
  </w:num>
  <w:num w:numId="19" w16cid:durableId="1390961297">
    <w:abstractNumId w:val="5"/>
  </w:num>
  <w:num w:numId="20" w16cid:durableId="1193568333">
    <w:abstractNumId w:val="16"/>
  </w:num>
  <w:num w:numId="21" w16cid:durableId="71052854">
    <w:abstractNumId w:val="26"/>
  </w:num>
  <w:num w:numId="22" w16cid:durableId="1603027522">
    <w:abstractNumId w:val="23"/>
  </w:num>
  <w:num w:numId="23" w16cid:durableId="1962027271">
    <w:abstractNumId w:val="25"/>
  </w:num>
  <w:num w:numId="24" w16cid:durableId="673797631">
    <w:abstractNumId w:val="8"/>
  </w:num>
  <w:num w:numId="25" w16cid:durableId="199099978">
    <w:abstractNumId w:val="20"/>
  </w:num>
  <w:num w:numId="26" w16cid:durableId="797450940">
    <w:abstractNumId w:val="11"/>
  </w:num>
  <w:num w:numId="27" w16cid:durableId="1919554497">
    <w:abstractNumId w:val="10"/>
  </w:num>
  <w:num w:numId="28" w16cid:durableId="129250311">
    <w:abstractNumId w:val="1"/>
  </w:num>
  <w:num w:numId="29" w16cid:durableId="1638341453">
    <w:abstractNumId w:val="17"/>
  </w:num>
  <w:num w:numId="30" w16cid:durableId="812675320">
    <w:abstractNumId w:val="12"/>
  </w:num>
  <w:num w:numId="31" w16cid:durableId="737481721">
    <w:abstractNumId w:val="22"/>
  </w:num>
  <w:num w:numId="32" w16cid:durableId="1675960113">
    <w:abstractNumId w:val="6"/>
    <w:lvlOverride w:ilvl="0">
      <w:startOverride w:val="4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ne Resende">
    <w15:presenceInfo w15:providerId="AD" w15:userId="S::aline.resende@steck.com.br::df580851-b482-465d-9837-115cde08d3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73"/>
    <w:rsid w:val="00012341"/>
    <w:rsid w:val="00016BED"/>
    <w:rsid w:val="00046385"/>
    <w:rsid w:val="00052421"/>
    <w:rsid w:val="00055CD3"/>
    <w:rsid w:val="00065295"/>
    <w:rsid w:val="00087030"/>
    <w:rsid w:val="000B0AE8"/>
    <w:rsid w:val="000B6FFA"/>
    <w:rsid w:val="000B7C4F"/>
    <w:rsid w:val="000C4BF5"/>
    <w:rsid w:val="000D2122"/>
    <w:rsid w:val="000E46A0"/>
    <w:rsid w:val="000F0788"/>
    <w:rsid w:val="000F2E10"/>
    <w:rsid w:val="001016E8"/>
    <w:rsid w:val="00101C1E"/>
    <w:rsid w:val="00107495"/>
    <w:rsid w:val="001228C9"/>
    <w:rsid w:val="00125DC0"/>
    <w:rsid w:val="00134B99"/>
    <w:rsid w:val="001618C8"/>
    <w:rsid w:val="00165041"/>
    <w:rsid w:val="0017381A"/>
    <w:rsid w:val="001859E9"/>
    <w:rsid w:val="00186453"/>
    <w:rsid w:val="001A0A28"/>
    <w:rsid w:val="001A183F"/>
    <w:rsid w:val="001A78DC"/>
    <w:rsid w:val="001A7998"/>
    <w:rsid w:val="001B6CC2"/>
    <w:rsid w:val="001B6EF6"/>
    <w:rsid w:val="001D2F9A"/>
    <w:rsid w:val="001E2CCE"/>
    <w:rsid w:val="001F1201"/>
    <w:rsid w:val="001F6660"/>
    <w:rsid w:val="001F670F"/>
    <w:rsid w:val="002018EF"/>
    <w:rsid w:val="002076C8"/>
    <w:rsid w:val="00216509"/>
    <w:rsid w:val="00221262"/>
    <w:rsid w:val="00225FAF"/>
    <w:rsid w:val="002312BC"/>
    <w:rsid w:val="002464EA"/>
    <w:rsid w:val="00246564"/>
    <w:rsid w:val="00253B9D"/>
    <w:rsid w:val="0026615F"/>
    <w:rsid w:val="00266376"/>
    <w:rsid w:val="00281BD4"/>
    <w:rsid w:val="002829E4"/>
    <w:rsid w:val="0028738D"/>
    <w:rsid w:val="00293B83"/>
    <w:rsid w:val="002A4640"/>
    <w:rsid w:val="002B444C"/>
    <w:rsid w:val="002C196A"/>
    <w:rsid w:val="002C2C43"/>
    <w:rsid w:val="002D37FE"/>
    <w:rsid w:val="002F0B2C"/>
    <w:rsid w:val="002F40C7"/>
    <w:rsid w:val="00305306"/>
    <w:rsid w:val="00314AB6"/>
    <w:rsid w:val="00326942"/>
    <w:rsid w:val="00327DC9"/>
    <w:rsid w:val="003574DB"/>
    <w:rsid w:val="00360451"/>
    <w:rsid w:val="00365FA4"/>
    <w:rsid w:val="003841DC"/>
    <w:rsid w:val="0038539E"/>
    <w:rsid w:val="0039011D"/>
    <w:rsid w:val="003C239F"/>
    <w:rsid w:val="003D1D43"/>
    <w:rsid w:val="003E1047"/>
    <w:rsid w:val="003F4CBE"/>
    <w:rsid w:val="00402867"/>
    <w:rsid w:val="00406752"/>
    <w:rsid w:val="004071A8"/>
    <w:rsid w:val="00417315"/>
    <w:rsid w:val="00421DB3"/>
    <w:rsid w:val="004242EC"/>
    <w:rsid w:val="0042515E"/>
    <w:rsid w:val="00436364"/>
    <w:rsid w:val="00440842"/>
    <w:rsid w:val="004416AD"/>
    <w:rsid w:val="0046153D"/>
    <w:rsid w:val="004630A3"/>
    <w:rsid w:val="004852A9"/>
    <w:rsid w:val="0049233F"/>
    <w:rsid w:val="00493993"/>
    <w:rsid w:val="004A0238"/>
    <w:rsid w:val="004C585E"/>
    <w:rsid w:val="004D74C2"/>
    <w:rsid w:val="004E4B02"/>
    <w:rsid w:val="004E4D6A"/>
    <w:rsid w:val="004E70A1"/>
    <w:rsid w:val="00514FE1"/>
    <w:rsid w:val="00516E90"/>
    <w:rsid w:val="00525E4B"/>
    <w:rsid w:val="00551A7F"/>
    <w:rsid w:val="00563782"/>
    <w:rsid w:val="005777A5"/>
    <w:rsid w:val="00597E7D"/>
    <w:rsid w:val="005B66AD"/>
    <w:rsid w:val="005C5075"/>
    <w:rsid w:val="005C5644"/>
    <w:rsid w:val="005D479E"/>
    <w:rsid w:val="005E4CDD"/>
    <w:rsid w:val="005E5E3F"/>
    <w:rsid w:val="005E79E1"/>
    <w:rsid w:val="005F7331"/>
    <w:rsid w:val="00622145"/>
    <w:rsid w:val="006240B4"/>
    <w:rsid w:val="00632683"/>
    <w:rsid w:val="00646143"/>
    <w:rsid w:val="00655B17"/>
    <w:rsid w:val="00666BBA"/>
    <w:rsid w:val="0067098E"/>
    <w:rsid w:val="00674A9C"/>
    <w:rsid w:val="006801C3"/>
    <w:rsid w:val="00680704"/>
    <w:rsid w:val="0068674C"/>
    <w:rsid w:val="006918CE"/>
    <w:rsid w:val="006A3CE7"/>
    <w:rsid w:val="006B5866"/>
    <w:rsid w:val="006C5164"/>
    <w:rsid w:val="006C53C4"/>
    <w:rsid w:val="006D0420"/>
    <w:rsid w:val="006E37BD"/>
    <w:rsid w:val="006F5C69"/>
    <w:rsid w:val="00700127"/>
    <w:rsid w:val="0070673F"/>
    <w:rsid w:val="00716499"/>
    <w:rsid w:val="007370C4"/>
    <w:rsid w:val="0074718F"/>
    <w:rsid w:val="00752F52"/>
    <w:rsid w:val="00753796"/>
    <w:rsid w:val="007A1C71"/>
    <w:rsid w:val="007B3469"/>
    <w:rsid w:val="007B45FD"/>
    <w:rsid w:val="007D641B"/>
    <w:rsid w:val="007E7610"/>
    <w:rsid w:val="007F0365"/>
    <w:rsid w:val="0080717B"/>
    <w:rsid w:val="00815F57"/>
    <w:rsid w:val="00825EE9"/>
    <w:rsid w:val="00833FA4"/>
    <w:rsid w:val="00841767"/>
    <w:rsid w:val="00854532"/>
    <w:rsid w:val="00854939"/>
    <w:rsid w:val="00872D2F"/>
    <w:rsid w:val="00873D1F"/>
    <w:rsid w:val="008876C7"/>
    <w:rsid w:val="008A188A"/>
    <w:rsid w:val="008A1F45"/>
    <w:rsid w:val="008C0DB8"/>
    <w:rsid w:val="008C434A"/>
    <w:rsid w:val="008C5B2B"/>
    <w:rsid w:val="008F058A"/>
    <w:rsid w:val="008F555C"/>
    <w:rsid w:val="00902D1A"/>
    <w:rsid w:val="00907B21"/>
    <w:rsid w:val="00920527"/>
    <w:rsid w:val="00954879"/>
    <w:rsid w:val="00973CEF"/>
    <w:rsid w:val="009A4773"/>
    <w:rsid w:val="009E3407"/>
    <w:rsid w:val="009F0A41"/>
    <w:rsid w:val="00A160E7"/>
    <w:rsid w:val="00A171A0"/>
    <w:rsid w:val="00A31BF5"/>
    <w:rsid w:val="00A3649E"/>
    <w:rsid w:val="00A41CDD"/>
    <w:rsid w:val="00A42D25"/>
    <w:rsid w:val="00A4486E"/>
    <w:rsid w:val="00A52772"/>
    <w:rsid w:val="00A541BA"/>
    <w:rsid w:val="00A54F0E"/>
    <w:rsid w:val="00A56D1A"/>
    <w:rsid w:val="00A74114"/>
    <w:rsid w:val="00A806F6"/>
    <w:rsid w:val="00A80D88"/>
    <w:rsid w:val="00A80D92"/>
    <w:rsid w:val="00A86BDC"/>
    <w:rsid w:val="00AA7AD3"/>
    <w:rsid w:val="00AC4C4F"/>
    <w:rsid w:val="00AE59E1"/>
    <w:rsid w:val="00AF13B1"/>
    <w:rsid w:val="00AF6B40"/>
    <w:rsid w:val="00B05773"/>
    <w:rsid w:val="00B06EFE"/>
    <w:rsid w:val="00B16648"/>
    <w:rsid w:val="00B17C96"/>
    <w:rsid w:val="00B36749"/>
    <w:rsid w:val="00B4317B"/>
    <w:rsid w:val="00B57CED"/>
    <w:rsid w:val="00B66CB1"/>
    <w:rsid w:val="00B83DB0"/>
    <w:rsid w:val="00B97726"/>
    <w:rsid w:val="00BC2054"/>
    <w:rsid w:val="00BC2A58"/>
    <w:rsid w:val="00BC3FEA"/>
    <w:rsid w:val="00BD26B4"/>
    <w:rsid w:val="00BD5671"/>
    <w:rsid w:val="00BD63B5"/>
    <w:rsid w:val="00BE75A8"/>
    <w:rsid w:val="00BF13B3"/>
    <w:rsid w:val="00BF1F36"/>
    <w:rsid w:val="00BF3B56"/>
    <w:rsid w:val="00C00D19"/>
    <w:rsid w:val="00C049CF"/>
    <w:rsid w:val="00C14F7E"/>
    <w:rsid w:val="00C25B00"/>
    <w:rsid w:val="00C32144"/>
    <w:rsid w:val="00C33CB2"/>
    <w:rsid w:val="00CA0E3B"/>
    <w:rsid w:val="00CA55A9"/>
    <w:rsid w:val="00CB2740"/>
    <w:rsid w:val="00CB4EA4"/>
    <w:rsid w:val="00CC6BBA"/>
    <w:rsid w:val="00CD43D3"/>
    <w:rsid w:val="00CF4833"/>
    <w:rsid w:val="00CF4FB3"/>
    <w:rsid w:val="00CF6A12"/>
    <w:rsid w:val="00D02810"/>
    <w:rsid w:val="00D07F3F"/>
    <w:rsid w:val="00D263AB"/>
    <w:rsid w:val="00D371C5"/>
    <w:rsid w:val="00D6232D"/>
    <w:rsid w:val="00D73B92"/>
    <w:rsid w:val="00D75260"/>
    <w:rsid w:val="00D84B64"/>
    <w:rsid w:val="00D958CD"/>
    <w:rsid w:val="00DA1FF4"/>
    <w:rsid w:val="00DB6F14"/>
    <w:rsid w:val="00DC02AC"/>
    <w:rsid w:val="00DC2B7E"/>
    <w:rsid w:val="00DD3B68"/>
    <w:rsid w:val="00DD6F31"/>
    <w:rsid w:val="00E0772A"/>
    <w:rsid w:val="00E10444"/>
    <w:rsid w:val="00E22177"/>
    <w:rsid w:val="00E225FE"/>
    <w:rsid w:val="00E25277"/>
    <w:rsid w:val="00E26766"/>
    <w:rsid w:val="00E322CA"/>
    <w:rsid w:val="00E54F17"/>
    <w:rsid w:val="00E62D09"/>
    <w:rsid w:val="00E9231F"/>
    <w:rsid w:val="00E94450"/>
    <w:rsid w:val="00E97F5C"/>
    <w:rsid w:val="00EA086B"/>
    <w:rsid w:val="00EA451F"/>
    <w:rsid w:val="00EB2530"/>
    <w:rsid w:val="00EB773C"/>
    <w:rsid w:val="00ED349C"/>
    <w:rsid w:val="00ED7092"/>
    <w:rsid w:val="00EE2AB0"/>
    <w:rsid w:val="00EF0138"/>
    <w:rsid w:val="00EF0AD7"/>
    <w:rsid w:val="00EF108D"/>
    <w:rsid w:val="00EF122F"/>
    <w:rsid w:val="00F00E11"/>
    <w:rsid w:val="00F07209"/>
    <w:rsid w:val="00F07C01"/>
    <w:rsid w:val="00F2556B"/>
    <w:rsid w:val="00F26242"/>
    <w:rsid w:val="00F31E8E"/>
    <w:rsid w:val="00F452A8"/>
    <w:rsid w:val="00F52024"/>
    <w:rsid w:val="00F81855"/>
    <w:rsid w:val="00F86823"/>
    <w:rsid w:val="00FB1037"/>
    <w:rsid w:val="00FB4A4A"/>
    <w:rsid w:val="00FC74E6"/>
    <w:rsid w:val="00FE61F7"/>
    <w:rsid w:val="00FE78C0"/>
    <w:rsid w:val="00FF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D3112"/>
  <w15:chartTrackingRefBased/>
  <w15:docId w15:val="{299ED436-9E67-6F43-AD50-CA58E5F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E62D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539E"/>
    <w:pPr>
      <w:keepNext/>
      <w:keepLines/>
      <w:spacing w:before="40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539E"/>
    <w:pPr>
      <w:keepNext/>
      <w:keepLines/>
      <w:outlineLvl w:val="4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oEspaoReservado">
    <w:name w:val="Placeholder Text"/>
    <w:basedOn w:val="Fontepargpadro"/>
    <w:uiPriority w:val="99"/>
    <w:semiHidden/>
    <w:rsid w:val="00E62D09"/>
    <w:rPr>
      <w:color w:val="808080"/>
    </w:rPr>
  </w:style>
  <w:style w:type="paragraph" w:styleId="Saudao">
    <w:name w:val="Salutation"/>
    <w:basedOn w:val="Normal"/>
    <w:next w:val="Normal"/>
    <w:link w:val="SaudaoChar"/>
    <w:uiPriority w:val="10"/>
    <w:qFormat/>
    <w:rsid w:val="002A4640"/>
  </w:style>
  <w:style w:type="character" w:customStyle="1" w:styleId="SaudaoChar">
    <w:name w:val="Saudação Char"/>
    <w:basedOn w:val="Fontepargpadro"/>
    <w:link w:val="Saudao"/>
    <w:uiPriority w:val="10"/>
    <w:rsid w:val="002A4640"/>
  </w:style>
  <w:style w:type="paragraph" w:styleId="Encerramento">
    <w:name w:val="Closing"/>
    <w:basedOn w:val="Normal"/>
    <w:next w:val="Assinatura"/>
    <w:link w:val="EncerramentoChar"/>
    <w:uiPriority w:val="11"/>
    <w:qFormat/>
    <w:rsid w:val="002A4640"/>
    <w:pPr>
      <w:spacing w:before="360"/>
      <w:contextualSpacing/>
    </w:pPr>
  </w:style>
  <w:style w:type="character" w:customStyle="1" w:styleId="EncerramentoChar">
    <w:name w:val="Encerramento Char"/>
    <w:basedOn w:val="Fontepargpadro"/>
    <w:link w:val="Encerramento"/>
    <w:uiPriority w:val="11"/>
    <w:rsid w:val="002A4640"/>
  </w:style>
  <w:style w:type="paragraph" w:styleId="Assinatura">
    <w:name w:val="Signature"/>
    <w:basedOn w:val="Normal"/>
    <w:next w:val="Normal"/>
    <w:link w:val="AssinaturaChar"/>
    <w:uiPriority w:val="12"/>
    <w:qFormat/>
    <w:rsid w:val="00BC2A58"/>
  </w:style>
  <w:style w:type="character" w:customStyle="1" w:styleId="AssinaturaChar">
    <w:name w:val="Assinatura Char"/>
    <w:basedOn w:val="Fontepargpadro"/>
    <w:link w:val="Assinatura"/>
    <w:uiPriority w:val="12"/>
    <w:rsid w:val="00BC2A58"/>
  </w:style>
  <w:style w:type="paragraph" w:styleId="Cabealho">
    <w:name w:val="header"/>
    <w:basedOn w:val="Normal"/>
    <w:link w:val="CabealhoChar"/>
    <w:uiPriority w:val="99"/>
    <w:unhideWhenUsed/>
    <w:rsid w:val="004416AD"/>
    <w:pPr>
      <w:jc w:val="center"/>
    </w:pPr>
  </w:style>
  <w:style w:type="character" w:customStyle="1" w:styleId="CabealhoChar">
    <w:name w:val="Cabeçalho Char"/>
    <w:basedOn w:val="Fontepargpadro"/>
    <w:link w:val="Cabealho"/>
    <w:uiPriority w:val="99"/>
    <w:rsid w:val="004416AD"/>
  </w:style>
  <w:style w:type="paragraph" w:styleId="Rodap">
    <w:name w:val="footer"/>
    <w:basedOn w:val="Normal"/>
    <w:link w:val="RodapChar"/>
    <w:uiPriority w:val="99"/>
    <w:unhideWhenUsed/>
    <w:rsid w:val="004416AD"/>
    <w:pPr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4416AD"/>
  </w:style>
  <w:style w:type="character" w:customStyle="1" w:styleId="Ttulo4Char">
    <w:name w:val="Título 4 Char"/>
    <w:basedOn w:val="Fontepargpadro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8A188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emEspaamento">
    <w:name w:val="No Spacing"/>
    <w:uiPriority w:val="98"/>
    <w:qFormat/>
    <w:rsid w:val="004E4B02"/>
  </w:style>
  <w:style w:type="table" w:styleId="Tabelacomgrade">
    <w:name w:val="Table Grid"/>
    <w:basedOn w:val="Tabelanormal"/>
    <w:uiPriority w:val="39"/>
    <w:rsid w:val="000B0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1"/>
    <w:unhideWhenUsed/>
    <w:qFormat/>
    <w:rsid w:val="00C14F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5F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FA4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752F52"/>
    <w:rPr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B83DB0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F26242"/>
    <w:pPr>
      <w:widowControl w:val="0"/>
      <w:autoSpaceDE w:val="0"/>
      <w:autoSpaceDN w:val="0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26242"/>
    <w:rPr>
      <w:rFonts w:ascii="Arial" w:eastAsia="Arial" w:hAnsi="Arial" w:cs="Arial"/>
      <w:sz w:val="24"/>
      <w:szCs w:val="24"/>
      <w:lang w:val="pt-PT"/>
    </w:rPr>
  </w:style>
  <w:style w:type="table" w:customStyle="1" w:styleId="TableNormal">
    <w:name w:val="Table Normal"/>
    <w:uiPriority w:val="2"/>
    <w:semiHidden/>
    <w:unhideWhenUsed/>
    <w:qFormat/>
    <w:rsid w:val="00F26242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6242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pt-PT"/>
    </w:rPr>
  </w:style>
  <w:style w:type="paragraph" w:customStyle="1" w:styleId="Estilo2">
    <w:name w:val="Estilo2"/>
    <w:basedOn w:val="PargrafodaLista"/>
    <w:link w:val="Estilo2Char"/>
    <w:qFormat/>
    <w:rsid w:val="001A78DC"/>
    <w:pPr>
      <w:widowControl w:val="0"/>
      <w:numPr>
        <w:ilvl w:val="1"/>
        <w:numId w:val="1"/>
      </w:numPr>
      <w:tabs>
        <w:tab w:val="left" w:pos="720"/>
        <w:tab w:val="left" w:pos="1807"/>
      </w:tabs>
      <w:autoSpaceDE w:val="0"/>
      <w:autoSpaceDN w:val="0"/>
      <w:contextualSpacing w:val="0"/>
      <w:jc w:val="both"/>
    </w:pPr>
    <w:rPr>
      <w:rFonts w:ascii="Montserrat" w:hAnsi="Montserrat"/>
      <w:b/>
      <w:bCs/>
      <w:szCs w:val="16"/>
    </w:rPr>
  </w:style>
  <w:style w:type="paragraph" w:customStyle="1" w:styleId="Estilo1">
    <w:name w:val="Estilo1"/>
    <w:basedOn w:val="PargrafodaLista"/>
    <w:link w:val="Estilo1Char"/>
    <w:qFormat/>
    <w:rsid w:val="001A78DC"/>
    <w:pPr>
      <w:numPr>
        <w:numId w:val="1"/>
      </w:numPr>
      <w:jc w:val="both"/>
    </w:pPr>
    <w:rPr>
      <w:rFonts w:ascii="Montserrat" w:hAnsi="Montserrat"/>
      <w:b/>
      <w:bCs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A78DC"/>
    <w:rPr>
      <w:lang w:val="pt-BR"/>
    </w:rPr>
  </w:style>
  <w:style w:type="character" w:customStyle="1" w:styleId="Estilo2Char">
    <w:name w:val="Estilo2 Char"/>
    <w:basedOn w:val="PargrafodaListaChar"/>
    <w:link w:val="Estilo2"/>
    <w:rsid w:val="001A78DC"/>
    <w:rPr>
      <w:rFonts w:ascii="Montserrat" w:hAnsi="Montserrat"/>
      <w:b/>
      <w:bCs/>
      <w:szCs w:val="16"/>
      <w:lang w:val="pt-BR"/>
    </w:rPr>
  </w:style>
  <w:style w:type="paragraph" w:customStyle="1" w:styleId="Default">
    <w:name w:val="Default"/>
    <w:rsid w:val="001618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Estilo1Char">
    <w:name w:val="Estilo1 Char"/>
    <w:basedOn w:val="PargrafodaListaChar"/>
    <w:link w:val="Estilo1"/>
    <w:rsid w:val="001A78DC"/>
    <w:rPr>
      <w:rFonts w:ascii="Montserrat" w:hAnsi="Montserrat"/>
      <w:b/>
      <w:bCs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teckind.sharepoint.com/sites/TI-IntegracoesSFTP/Documentos/Forms/AllItems.aspx?viewpath=%2Fsites%2FTI%2DIntegracoesSFTP%2FDocumentos%2FForms%2FAllItems%2Easpx&amp;id=%2Fsites%2FTI%2DIntegracoesSFTP%2FDocumentos%2FINTEGRACAO%2DJOINRH%2DLATAM&amp;viewid=14f6ea51%2D1f53%2D40b9%2D889c%2D82246d32e3e4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steckind.sharepoint.com/sites/TI-IntegracoesSFTP/Documentos/Forms/AllItems.aspx?viewpath=%2Fsites%2FTI%2DIntegracoesSFTP%2FDocumentos%2FForms%2FAllItems%2Easpx&amp;id=%2Fsites%2FTI%2DIntegracoesSFTP%2FDocumentos%2FINTEGRACAO%2DJOINRH%2DLATAM&amp;viewid=14f6ea51%2D1f53%2D40b9%2D889c%2D82246d32e3e4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emf"/><Relationship Id="rId1" Type="http://schemas.openxmlformats.org/officeDocument/2006/relationships/image" Target="media/image6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e6e0a5-32b1-4984-acc8-f7eeca407f91">
      <Terms xmlns="http://schemas.microsoft.com/office/infopath/2007/PartnerControls"/>
    </lcf76f155ced4ddcb4097134ff3c332f>
    <TaxCatchAll xmlns="31b987fb-2216-4ab5-998a-8d703011748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11F105C5D4DF448266C987705AEFFD" ma:contentTypeVersion="17" ma:contentTypeDescription="Crie um novo documento." ma:contentTypeScope="" ma:versionID="55d30a4a03432fa802333af284611a89">
  <xsd:schema xmlns:xsd="http://www.w3.org/2001/XMLSchema" xmlns:xs="http://www.w3.org/2001/XMLSchema" xmlns:p="http://schemas.microsoft.com/office/2006/metadata/properties" xmlns:ns2="7be6e0a5-32b1-4984-acc8-f7eeca407f91" xmlns:ns3="31b987fb-2216-4ab5-998a-8d7030117481" targetNamespace="http://schemas.microsoft.com/office/2006/metadata/properties" ma:root="true" ma:fieldsID="48dcd2df369ad7a82903fd4394f40d96" ns2:_="" ns3:_="">
    <xsd:import namespace="7be6e0a5-32b1-4984-acc8-f7eeca407f91"/>
    <xsd:import namespace="31b987fb-2216-4ab5-998a-8d7030117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6e0a5-32b1-4984-acc8-f7eeca407f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23f4dbf-c6fc-4178-aef5-d1c7e37b98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987fb-2216-4ab5-998a-8d703011748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906dbaa8-73b7-4ef7-af9c-30dd42413c2e}" ma:internalName="TaxCatchAll" ma:showField="CatchAllData" ma:web="31b987fb-2216-4ab5-998a-8d70301174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839A2B-47FF-4F95-92B3-1843AC6F2C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1DE9B-1AAA-4435-B145-509BC4E91099}">
  <ds:schemaRefs>
    <ds:schemaRef ds:uri="http://schemas.microsoft.com/office/2006/metadata/properties"/>
    <ds:schemaRef ds:uri="http://schemas.microsoft.com/office/infopath/2007/PartnerControls"/>
    <ds:schemaRef ds:uri="7be6e0a5-32b1-4984-acc8-f7eeca407f91"/>
    <ds:schemaRef ds:uri="31b987fb-2216-4ab5-998a-8d7030117481"/>
  </ds:schemaRefs>
</ds:datastoreItem>
</file>

<file path=customXml/itemProps3.xml><?xml version="1.0" encoding="utf-8"?>
<ds:datastoreItem xmlns:ds="http://schemas.openxmlformats.org/officeDocument/2006/customXml" ds:itemID="{D516DC95-7292-48BF-BEE6-DC6ECFBF95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D007C0-08F2-4882-BBFF-D579C8523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6e0a5-32b1-4984-acc8-f7eeca407f91"/>
    <ds:schemaRef ds:uri="31b987fb-2216-4ab5-998a-8d70301174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559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Willian Borges</cp:lastModifiedBy>
  <cp:revision>7</cp:revision>
  <cp:lastPrinted>2022-04-18T11:31:00Z</cp:lastPrinted>
  <dcterms:created xsi:type="dcterms:W3CDTF">2022-06-10T13:20:00Z</dcterms:created>
  <dcterms:modified xsi:type="dcterms:W3CDTF">2022-06-20T18:19:00Z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0x0101008811F105C5D4DF448266C987705AEFFD</vt:lpwstr>
  </property>
  <property fmtid="{D5CDD505-2E9C-101B-9397-08002B2CF9AE}" pid="3" name="MediaServiceImageTags">
    <vt:lpwstr/>
  </property>
</Properties>
</file>